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72" w:rsidRPr="00343915" w:rsidRDefault="007E0F13" w:rsidP="00343915">
      <w:pPr>
        <w:spacing w:line="120" w:lineRule="auto"/>
        <w:ind w:firstLineChars="500" w:firstLine="1200"/>
        <w:jc w:val="left"/>
        <w:rPr>
          <w:rFonts w:ascii="Times New Roman" w:eastAsia="Microsoft YaHei" w:hAnsi="Times New Roman" w:cs="Times New Roman"/>
          <w:color w:val="000000" w:themeColor="text1"/>
          <w:sz w:val="24"/>
        </w:rPr>
      </w:pPr>
      <w:r w:rsidRPr="00343915">
        <w:rPr>
          <w:rFonts w:ascii="Times New Roman" w:eastAsia="Microsoft YaHei" w:hAnsi="Times New Roman" w:cs="Times New Roman"/>
          <w:noProof/>
          <w:sz w:val="24"/>
          <w:lang w:eastAsia="en-US"/>
        </w:rPr>
        <mc:AlternateContent>
          <mc:Choice Requires="wps">
            <w:drawing>
              <wp:anchor distT="0" distB="0" distL="114300" distR="114300" simplePos="0" relativeHeight="251662336" behindDoc="0" locked="0" layoutInCell="1" allowOverlap="1" wp14:anchorId="262E0A2E" wp14:editId="4F4958E8">
                <wp:simplePos x="0" y="0"/>
                <wp:positionH relativeFrom="column">
                  <wp:posOffset>-600075</wp:posOffset>
                </wp:positionH>
                <wp:positionV relativeFrom="paragraph">
                  <wp:posOffset>-74295</wp:posOffset>
                </wp:positionV>
                <wp:extent cx="6537325" cy="762000"/>
                <wp:effectExtent l="0" t="0" r="0" b="0"/>
                <wp:wrapNone/>
                <wp:docPr id="19" name="文本框 19"/>
                <wp:cNvGraphicFramePr/>
                <a:graphic xmlns:a="http://schemas.openxmlformats.org/drawingml/2006/main">
                  <a:graphicData uri="http://schemas.microsoft.com/office/word/2010/wordprocessingShape">
                    <wps:wsp>
                      <wps:cNvSpPr txBox="1"/>
                      <wps:spPr>
                        <a:xfrm>
                          <a:off x="681355" y="983615"/>
                          <a:ext cx="6537325" cy="762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072" w:rsidRDefault="007E0F13">
                            <w:pPr>
                              <w:spacing w:line="120" w:lineRule="auto"/>
                              <w:jc w:val="center"/>
                              <w:rPr>
                                <w:rFonts w:ascii="Microsoft YaHei" w:eastAsia="Microsoft YaHei" w:hAnsi="Microsoft YaHei" w:cs="Microsoft YaHei"/>
                                <w:b/>
                                <w:color w:val="A276E2"/>
                                <w:sz w:val="28"/>
                                <w:szCs w:val="36"/>
                              </w:rPr>
                            </w:pPr>
                            <w:r>
                              <w:rPr>
                                <w:rFonts w:ascii="Microsoft YaHei" w:eastAsia="Microsoft YaHei" w:hAnsi="Microsoft YaHei" w:cs="Microsoft YaHei" w:hint="eastAsia"/>
                                <w:b/>
                                <w:color w:val="000000" w:themeColor="text1"/>
                                <w:sz w:val="48"/>
                                <w:szCs w:val="48"/>
                              </w:rPr>
                              <w:t>雅思</w:t>
                            </w:r>
                            <w:r>
                              <w:rPr>
                                <w:rFonts w:ascii="Microsoft YaHei" w:eastAsia="Microsoft YaHei" w:hAnsi="Microsoft YaHei" w:cs="Microsoft YaHei" w:hint="eastAsia"/>
                                <w:b/>
                                <w:color w:val="000000" w:themeColor="text1"/>
                                <w:sz w:val="48"/>
                                <w:szCs w:val="48"/>
                              </w:rPr>
                              <w:t>写作批改：作文情况分析</w:t>
                            </w:r>
                            <w:r>
                              <w:rPr>
                                <w:rFonts w:ascii="Microsoft YaHei" w:eastAsia="Microsoft YaHei" w:hAnsi="Microsoft YaHei" w:cs="Microsoft YaHei" w:hint="eastAsia"/>
                                <w:b/>
                                <w:color w:val="000000" w:themeColor="text1"/>
                                <w:sz w:val="48"/>
                                <w:szCs w:val="48"/>
                              </w:rPr>
                              <w:t>&amp;</w:t>
                            </w:r>
                            <w:r>
                              <w:rPr>
                                <w:rFonts w:ascii="Microsoft YaHei" w:eastAsia="Microsoft YaHei" w:hAnsi="Microsoft YaHei" w:cs="Microsoft YaHei" w:hint="eastAsia"/>
                                <w:b/>
                                <w:color w:val="000000" w:themeColor="text1"/>
                                <w:sz w:val="48"/>
                                <w:szCs w:val="48"/>
                              </w:rPr>
                              <w:t>指导</w:t>
                            </w:r>
                          </w:p>
                          <w:p w:rsidR="008E6072" w:rsidRDefault="008E60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47.25pt;margin-top:-5.85pt;width:514.75pt;height:6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" filled="f" stroked="f" strokeweight=".5pt">
                <v:textbox>
                  <w:txbxContent>
                    <w:p w:rsidR="008E6072" w:rsidRDefault="007E0F13">
                      <w:pPr>
                        <w:spacing w:line="120" w:lineRule="auto"/>
                        <w:jc w:val="center"/>
                        <w:rPr>
                          <w:rFonts w:ascii="Microsoft YaHei" w:eastAsia="Microsoft YaHei" w:hAnsi="Microsoft YaHei" w:cs="Microsoft YaHei"/>
                          <w:b/>
                          <w:color w:val="A276E2"/>
                          <w:sz w:val="28"/>
                          <w:szCs w:val="36"/>
                        </w:rPr>
                      </w:pPr>
                      <w:r>
                        <w:rPr>
                          <w:rFonts w:ascii="Microsoft YaHei" w:eastAsia="Microsoft YaHei" w:hAnsi="Microsoft YaHei" w:cs="Microsoft YaHei" w:hint="eastAsia"/>
                          <w:b/>
                          <w:color w:val="000000" w:themeColor="text1"/>
                          <w:sz w:val="48"/>
                          <w:szCs w:val="48"/>
                        </w:rPr>
                        <w:t>雅思</w:t>
                      </w:r>
                      <w:r>
                        <w:rPr>
                          <w:rFonts w:ascii="Microsoft YaHei" w:eastAsia="Microsoft YaHei" w:hAnsi="Microsoft YaHei" w:cs="Microsoft YaHei" w:hint="eastAsia"/>
                          <w:b/>
                          <w:color w:val="000000" w:themeColor="text1"/>
                          <w:sz w:val="48"/>
                          <w:szCs w:val="48"/>
                        </w:rPr>
                        <w:t>写作批改：作文情况分析</w:t>
                      </w:r>
                      <w:r>
                        <w:rPr>
                          <w:rFonts w:ascii="Microsoft YaHei" w:eastAsia="Microsoft YaHei" w:hAnsi="Microsoft YaHei" w:cs="Microsoft YaHei" w:hint="eastAsia"/>
                          <w:b/>
                          <w:color w:val="000000" w:themeColor="text1"/>
                          <w:sz w:val="48"/>
                          <w:szCs w:val="48"/>
                        </w:rPr>
                        <w:t>&amp;</w:t>
                      </w:r>
                      <w:r>
                        <w:rPr>
                          <w:rFonts w:ascii="Microsoft YaHei" w:eastAsia="Microsoft YaHei" w:hAnsi="Microsoft YaHei" w:cs="Microsoft YaHei" w:hint="eastAsia"/>
                          <w:b/>
                          <w:color w:val="000000" w:themeColor="text1"/>
                          <w:sz w:val="48"/>
                          <w:szCs w:val="48"/>
                        </w:rPr>
                        <w:t>指导</w:t>
                      </w:r>
                    </w:p>
                    <w:p w:rsidR="008E6072" w:rsidRDefault="008E6072"/>
                  </w:txbxContent>
                </v:textbox>
              </v:shape>
            </w:pict>
          </mc:Fallback>
        </mc:AlternateContent>
      </w:r>
    </w:p>
    <w:p w:rsidR="008E6072" w:rsidRPr="00343915" w:rsidRDefault="007E0F13" w:rsidP="00343915">
      <w:pPr>
        <w:spacing w:line="120" w:lineRule="auto"/>
        <w:ind w:firstLineChars="500" w:firstLine="1200"/>
        <w:jc w:val="left"/>
        <w:rPr>
          <w:rFonts w:ascii="Times New Roman" w:eastAsia="Microsoft YaHei" w:hAnsi="Times New Roman" w:cs="Times New Roman"/>
          <w:color w:val="000000" w:themeColor="text1"/>
          <w:sz w:val="24"/>
        </w:rPr>
      </w:pPr>
      <w:r w:rsidRPr="00343915">
        <w:rPr>
          <w:rFonts w:ascii="Times New Roman" w:eastAsia="Microsoft YaHei" w:hAnsi="Times New Roman" w:cs="Times New Roman"/>
          <w:noProof/>
          <w:sz w:val="24"/>
          <w:lang w:eastAsia="en-US"/>
        </w:rPr>
        <mc:AlternateContent>
          <mc:Choice Requires="wps">
            <w:drawing>
              <wp:anchor distT="0" distB="0" distL="114300" distR="114300" simplePos="0" relativeHeight="251663360" behindDoc="0" locked="0" layoutInCell="1" allowOverlap="1" wp14:anchorId="4BE4A016" wp14:editId="1CDE43BC">
                <wp:simplePos x="0" y="0"/>
                <wp:positionH relativeFrom="column">
                  <wp:posOffset>-1772285</wp:posOffset>
                </wp:positionH>
                <wp:positionV relativeFrom="paragraph">
                  <wp:posOffset>53975</wp:posOffset>
                </wp:positionV>
                <wp:extent cx="8076565" cy="883920"/>
                <wp:effectExtent l="0" t="0" r="0" b="0"/>
                <wp:wrapNone/>
                <wp:docPr id="20" name="文本框 20"/>
                <wp:cNvGraphicFramePr/>
                <a:graphic xmlns:a="http://schemas.openxmlformats.org/drawingml/2006/main">
                  <a:graphicData uri="http://schemas.microsoft.com/office/word/2010/wordprocessingShape">
                    <wps:wsp>
                      <wps:cNvSpPr txBox="1"/>
                      <wps:spPr>
                        <a:xfrm>
                          <a:off x="2629535" y="1632585"/>
                          <a:ext cx="8076565" cy="883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072" w:rsidRDefault="007E0F13">
                            <w:pPr>
                              <w:spacing w:line="120" w:lineRule="auto"/>
                              <w:ind w:firstLineChars="500" w:firstLine="1200"/>
                              <w:jc w:val="center"/>
                              <w:rPr>
                                <w:sz w:val="24"/>
                              </w:rPr>
                            </w:pPr>
                            <w:r>
                              <w:rPr>
                                <w:rFonts w:ascii="等线" w:eastAsia="等线" w:hAnsi="等线" w:cs="等线" w:hint="eastAsia"/>
                                <w:color w:val="000000" w:themeColor="text1"/>
                                <w:sz w:val="24"/>
                              </w:rPr>
                              <w:t xml:space="preserve">Welcome to </w:t>
                            </w:r>
                            <w:r>
                              <w:rPr>
                                <w:rFonts w:ascii="等线" w:eastAsia="等线" w:hAnsi="等线" w:cs="等线" w:hint="eastAsia"/>
                                <w:color w:val="000000" w:themeColor="text1"/>
                                <w:sz w:val="24"/>
                              </w:rPr>
                              <w:t>TONGZHUO</w:t>
                            </w:r>
                            <w:r>
                              <w:rPr>
                                <w:rFonts w:ascii="等线" w:eastAsia="等线" w:hAnsi="等线" w:cs="等线" w:hint="eastAsia"/>
                                <w:color w:val="000000" w:themeColor="text1"/>
                                <w:sz w:val="24"/>
                              </w:rPr>
                              <w:t xml:space="preserve"> IELTS Writing Score Improvement Channel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27" type="#_x0000_t202" style="position:absolute;left:0;text-align:left;margin-left:-139.55pt;margin-top:4.25pt;width:635.95pt;height:6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" filled="f" stroked="f" strokeweight=".5pt">
                <v:textbox>
                  <w:txbxContent>
                    <w:p w:rsidR="008E6072" w:rsidRDefault="007E0F13">
                      <w:pPr>
                        <w:spacing w:line="120" w:lineRule="auto"/>
                        <w:ind w:firstLineChars="500" w:firstLine="1200"/>
                        <w:jc w:val="center"/>
                        <w:rPr>
                          <w:sz w:val="24"/>
                        </w:rPr>
                      </w:pPr>
                      <w:r>
                        <w:rPr>
                          <w:rFonts w:ascii="等线" w:eastAsia="等线" w:hAnsi="等线" w:cs="等线" w:hint="eastAsia"/>
                          <w:color w:val="000000" w:themeColor="text1"/>
                          <w:sz w:val="24"/>
                        </w:rPr>
                        <w:t xml:space="preserve">Welcome to </w:t>
                      </w:r>
                      <w:r>
                        <w:rPr>
                          <w:rFonts w:ascii="等线" w:eastAsia="等线" w:hAnsi="等线" w:cs="等线" w:hint="eastAsia"/>
                          <w:color w:val="000000" w:themeColor="text1"/>
                          <w:sz w:val="24"/>
                        </w:rPr>
                        <w:t>TONGZHUO</w:t>
                      </w:r>
                      <w:r>
                        <w:rPr>
                          <w:rFonts w:ascii="等线" w:eastAsia="等线" w:hAnsi="等线" w:cs="等线" w:hint="eastAsia"/>
                          <w:color w:val="000000" w:themeColor="text1"/>
                          <w:sz w:val="24"/>
                        </w:rPr>
                        <w:t xml:space="preserve"> IELTS Writing Score Improvement Channel</w:t>
                      </w:r>
                    </w:p>
                  </w:txbxContent>
                </v:textbox>
              </v:shape>
            </w:pict>
          </mc:Fallback>
        </mc:AlternateContent>
      </w:r>
    </w:p>
    <w:p w:rsidR="008E6072" w:rsidRPr="00343915" w:rsidRDefault="008E6072">
      <w:pPr>
        <w:rPr>
          <w:rFonts w:ascii="Times New Roman" w:eastAsia="Microsoft YaHei" w:hAnsi="Times New Roman" w:cs="Times New Roman"/>
          <w:sz w:val="24"/>
        </w:rPr>
      </w:pPr>
    </w:p>
    <w:p w:rsidR="008E6072" w:rsidRPr="00343915" w:rsidRDefault="007E0F13" w:rsidP="00343915">
      <w:pPr>
        <w:ind w:firstLineChars="200" w:firstLine="480"/>
        <w:rPr>
          <w:rFonts w:ascii="Times New Roman" w:eastAsia="Microsoft YaHei" w:hAnsi="Times New Roman" w:cs="Times New Roman"/>
          <w:b/>
          <w:bCs/>
          <w:sz w:val="24"/>
        </w:rPr>
      </w:pPr>
      <w:r w:rsidRPr="00343915">
        <w:rPr>
          <w:rFonts w:ascii="Times New Roman" w:eastAsia="Microsoft YaHei" w:hAnsi="Times New Roman" w:cs="Times New Roman"/>
          <w:b/>
          <w:bCs/>
          <w:noProof/>
          <w:sz w:val="24"/>
          <w:lang w:eastAsia="en-US"/>
        </w:rPr>
        <w:drawing>
          <wp:anchor distT="0" distB="0" distL="114300" distR="114300" simplePos="0" relativeHeight="251664384" behindDoc="0" locked="0" layoutInCell="1" allowOverlap="1" wp14:anchorId="15D951AD" wp14:editId="4D1F0D2C">
            <wp:simplePos x="0" y="0"/>
            <wp:positionH relativeFrom="column">
              <wp:posOffset>107950</wp:posOffset>
            </wp:positionH>
            <wp:positionV relativeFrom="paragraph">
              <wp:posOffset>38735</wp:posOffset>
            </wp:positionV>
            <wp:extent cx="292735" cy="294640"/>
            <wp:effectExtent l="0" t="0" r="12065" b="10160"/>
            <wp:wrapNone/>
            <wp:docPr id="22" name="图片 22" descr="图层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层 4"/>
                    <pic:cNvPicPr>
                      <a:picLocks noChangeAspect="1"/>
                    </pic:cNvPicPr>
                  </pic:nvPicPr>
                  <pic:blipFill>
                    <a:blip r:embed="rId9"/>
                    <a:stretch>
                      <a:fillRect/>
                    </a:stretch>
                  </pic:blipFill>
                  <pic:spPr>
                    <a:xfrm>
                      <a:off x="0" y="0"/>
                      <a:ext cx="292735" cy="294640"/>
                    </a:xfrm>
                    <a:prstGeom prst="rect">
                      <a:avLst/>
                    </a:prstGeom>
                  </pic:spPr>
                </pic:pic>
              </a:graphicData>
            </a:graphic>
          </wp:anchor>
        </w:drawing>
      </w:r>
      <w:r w:rsidRPr="00343915">
        <w:rPr>
          <w:rFonts w:ascii="Times New Roman" w:eastAsia="Microsoft YaHei" w:hAnsi="Times New Roman" w:cs="Times New Roman"/>
          <w:b/>
          <w:bCs/>
          <w:sz w:val="24"/>
        </w:rPr>
        <w:t>学员基础信息</w:t>
      </w:r>
    </w:p>
    <w:p w:rsidR="008E6072" w:rsidRPr="00343915" w:rsidRDefault="008E6072">
      <w:pPr>
        <w:rPr>
          <w:rFonts w:ascii="Times New Roman" w:hAnsi="Times New Roman" w:cs="Times New Roman"/>
          <w:sz w:val="24"/>
        </w:rPr>
      </w:pPr>
    </w:p>
    <w:p w:rsidR="008E6072" w:rsidRPr="00343915" w:rsidRDefault="007E0F13">
      <w:pPr>
        <w:rPr>
          <w:rFonts w:ascii="Times New Roman" w:hAnsi="Times New Roman" w:cs="Times New Roman"/>
          <w:sz w:val="24"/>
        </w:rPr>
      </w:pPr>
      <w:r w:rsidRPr="00343915">
        <w:rPr>
          <w:rFonts w:ascii="Times New Roman" w:hAnsi="Times New Roman" w:cs="Times New Roman"/>
          <w:b/>
          <w:bCs/>
          <w:sz w:val="24"/>
        </w:rPr>
        <w:t>Basic</w:t>
      </w:r>
      <w:r w:rsidRPr="00343915">
        <w:rPr>
          <w:rFonts w:ascii="Times New Roman" w:hAnsi="Times New Roman" w:cs="Times New Roman"/>
          <w:sz w:val="24"/>
        </w:rPr>
        <w:t xml:space="preserve">: </w:t>
      </w:r>
      <w:r w:rsidRPr="00343915">
        <w:rPr>
          <w:rFonts w:ascii="Times New Roman" w:eastAsia="Microsoft YaHei" w:hAnsi="Times New Roman" w:cs="Times New Roman"/>
          <w:sz w:val="24"/>
        </w:rPr>
        <w:t>0.0</w:t>
      </w:r>
    </w:p>
    <w:p w:rsidR="008E6072" w:rsidRPr="00343915" w:rsidRDefault="007E0F13">
      <w:pPr>
        <w:rPr>
          <w:rFonts w:ascii="Times New Roman" w:hAnsi="Times New Roman" w:cs="Times New Roman"/>
          <w:sz w:val="24"/>
        </w:rPr>
      </w:pPr>
      <w:r w:rsidRPr="00343915">
        <w:rPr>
          <w:rFonts w:ascii="Times New Roman" w:hAnsi="Times New Roman" w:cs="Times New Roman"/>
          <w:b/>
          <w:bCs/>
          <w:sz w:val="24"/>
        </w:rPr>
        <w:t>Goal</w:t>
      </w:r>
      <w:r w:rsidRPr="00343915">
        <w:rPr>
          <w:rFonts w:ascii="Times New Roman" w:hAnsi="Times New Roman" w:cs="Times New Roman"/>
          <w:sz w:val="24"/>
        </w:rPr>
        <w:t xml:space="preserve">: </w:t>
      </w:r>
      <w:r w:rsidRPr="00343915">
        <w:rPr>
          <w:rFonts w:ascii="Times New Roman" w:eastAsia="Microsoft YaHei" w:hAnsi="Times New Roman" w:cs="Times New Roman"/>
          <w:sz w:val="24"/>
        </w:rPr>
        <w:t>6.5</w:t>
      </w:r>
    </w:p>
    <w:p w:rsidR="008E6072" w:rsidRPr="00343915" w:rsidRDefault="008E6072">
      <w:pPr>
        <w:rPr>
          <w:rFonts w:ascii="Times New Roman" w:hAnsi="Times New Roman" w:cs="Times New Roman"/>
          <w:sz w:val="24"/>
        </w:rPr>
      </w:pPr>
    </w:p>
    <w:p w:rsidR="008E6072" w:rsidRPr="00343915" w:rsidRDefault="007E0F13" w:rsidP="00343915">
      <w:pPr>
        <w:ind w:firstLineChars="200" w:firstLine="480"/>
        <w:rPr>
          <w:rFonts w:ascii="Times New Roman" w:eastAsia="Microsoft YaHei" w:hAnsi="Times New Roman" w:cs="Times New Roman"/>
          <w:b/>
          <w:bCs/>
          <w:sz w:val="24"/>
        </w:rPr>
      </w:pPr>
      <w:r w:rsidRPr="00343915">
        <w:rPr>
          <w:rFonts w:ascii="Times New Roman" w:eastAsia="Microsoft YaHei" w:hAnsi="Times New Roman" w:cs="Times New Roman"/>
          <w:b/>
          <w:bCs/>
          <w:noProof/>
          <w:sz w:val="24"/>
          <w:lang w:eastAsia="en-US"/>
        </w:rPr>
        <w:drawing>
          <wp:anchor distT="0" distB="0" distL="114300" distR="114300" simplePos="0" relativeHeight="251665408" behindDoc="0" locked="0" layoutInCell="1" allowOverlap="1" wp14:anchorId="3B493B15" wp14:editId="036C7644">
            <wp:simplePos x="0" y="0"/>
            <wp:positionH relativeFrom="column">
              <wp:posOffset>125095</wp:posOffset>
            </wp:positionH>
            <wp:positionV relativeFrom="paragraph">
              <wp:posOffset>59055</wp:posOffset>
            </wp:positionV>
            <wp:extent cx="292735" cy="293370"/>
            <wp:effectExtent l="0" t="0" r="12065" b="11430"/>
            <wp:wrapNone/>
            <wp:docPr id="25" name="图片 25" descr="D:\Documents\Downloads\图层 8.png图层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Documents\Downloads\图层 8.png图层 8"/>
                    <pic:cNvPicPr>
                      <a:picLocks noChangeAspect="1"/>
                    </pic:cNvPicPr>
                  </pic:nvPicPr>
                  <pic:blipFill>
                    <a:blip r:embed="rId10"/>
                    <a:srcRect/>
                    <a:stretch>
                      <a:fillRect/>
                    </a:stretch>
                  </pic:blipFill>
                  <pic:spPr>
                    <a:xfrm>
                      <a:off x="0" y="0"/>
                      <a:ext cx="292735" cy="293370"/>
                    </a:xfrm>
                    <a:prstGeom prst="rect">
                      <a:avLst/>
                    </a:prstGeom>
                  </pic:spPr>
                </pic:pic>
              </a:graphicData>
            </a:graphic>
          </wp:anchor>
        </w:drawing>
      </w:r>
      <w:r w:rsidRPr="00343915">
        <w:rPr>
          <w:rFonts w:ascii="Times New Roman" w:eastAsia="Microsoft YaHei" w:hAnsi="Times New Roman" w:cs="Times New Roman"/>
          <w:b/>
          <w:bCs/>
          <w:sz w:val="24"/>
        </w:rPr>
        <w:t>写作题目</w:t>
      </w:r>
      <w:r w:rsidRPr="00343915">
        <w:rPr>
          <w:rFonts w:ascii="Times New Roman" w:eastAsia="Microsoft YaHei" w:hAnsi="Times New Roman" w:cs="Times New Roman"/>
          <w:b/>
          <w:bCs/>
          <w:sz w:val="24"/>
        </w:rPr>
        <w:t xml:space="preserve"> &amp; </w:t>
      </w:r>
      <w:r w:rsidRPr="00343915">
        <w:rPr>
          <w:rFonts w:ascii="Times New Roman" w:eastAsia="Microsoft YaHei" w:hAnsi="Times New Roman" w:cs="Times New Roman"/>
          <w:b/>
          <w:bCs/>
          <w:sz w:val="24"/>
        </w:rPr>
        <w:t>审题思路</w:t>
      </w:r>
    </w:p>
    <w:p w:rsidR="008E6072" w:rsidRPr="00343915" w:rsidRDefault="008E6072">
      <w:pPr>
        <w:rPr>
          <w:rFonts w:ascii="Times New Roman" w:hAnsi="Times New Roman" w:cs="Times New Roman"/>
          <w:sz w:val="24"/>
        </w:rPr>
      </w:pPr>
    </w:p>
    <w:p w:rsidR="008E6072" w:rsidRPr="00343915" w:rsidRDefault="007E0F13">
      <w:pPr>
        <w:numPr>
          <w:ilvl w:val="0"/>
          <w:numId w:val="1"/>
        </w:numPr>
        <w:rPr>
          <w:rFonts w:ascii="Times New Roman" w:hAnsi="Times New Roman" w:cs="Times New Roman"/>
          <w:b/>
          <w:bCs/>
          <w:sz w:val="24"/>
        </w:rPr>
      </w:pPr>
      <w:r w:rsidRPr="00343915">
        <w:rPr>
          <w:rFonts w:ascii="Times New Roman" w:hAnsi="Times New Roman" w:cs="Times New Roman"/>
          <w:b/>
          <w:bCs/>
          <w:sz w:val="24"/>
        </w:rPr>
        <w:t xml:space="preserve">Question </w:t>
      </w:r>
      <w:r w:rsidRPr="00343915">
        <w:rPr>
          <w:rFonts w:ascii="Times New Roman" w:hAnsi="Times New Roman" w:cs="Times New Roman"/>
          <w:b/>
          <w:bCs/>
          <w:sz w:val="24"/>
        </w:rPr>
        <w:t>（写作题目）</w:t>
      </w:r>
    </w:p>
    <w:p w:rsidR="008E6072" w:rsidRPr="00343915" w:rsidRDefault="008E6072">
      <w:pPr>
        <w:rPr>
          <w:rFonts w:ascii="Times New Roman" w:hAnsi="Times New Roman" w:cs="Times New Roman"/>
          <w:sz w:val="24"/>
        </w:rPr>
      </w:pP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r w:rsidRPr="00343915">
        <w:rPr>
          <w:rFonts w:ascii="Times New Roman" w:hAnsi="Times New Roman" w:cs="Times New Roman"/>
          <w:noProof/>
          <w:sz w:val="24"/>
          <w:lang w:eastAsia="en-US"/>
        </w:rPr>
        <w:drawing>
          <wp:inline distT="0" distB="0" distL="0" distR="0" wp14:anchorId="7301B5D0" wp14:editId="23A8E5B9">
            <wp:extent cx="3895725" cy="27908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3895725" cy="2790825"/>
                    </a:xfrm>
                    <a:prstGeom prst="rect">
                      <a:avLst/>
                    </a:prstGeom>
                  </pic:spPr>
                </pic:pic>
              </a:graphicData>
            </a:graphic>
          </wp:inline>
        </w:drawing>
      </w:r>
    </w:p>
    <w:p w:rsidR="008E6072" w:rsidRPr="00343915" w:rsidRDefault="008E6072">
      <w:pPr>
        <w:rPr>
          <w:rFonts w:ascii="Times New Roman" w:hAnsi="Times New Roman" w:cs="Times New Roman"/>
          <w:sz w:val="24"/>
        </w:rPr>
      </w:pPr>
    </w:p>
    <w:p w:rsidR="008E6072" w:rsidRPr="00343915" w:rsidRDefault="007E0F13">
      <w:pPr>
        <w:rPr>
          <w:rFonts w:ascii="Times New Roman" w:hAnsi="Times New Roman" w:cs="Times New Roman"/>
          <w:sz w:val="24"/>
        </w:rPr>
      </w:pPr>
      <w:r w:rsidRPr="00343915">
        <w:rPr>
          <w:rFonts w:ascii="Times New Roman" w:eastAsia="Microsoft YaHei" w:hAnsi="Times New Roman" w:cs="Times New Roman"/>
          <w:sz w:val="24"/>
        </w:rPr>
        <w:t>The graph below shows the average monthly change in the prices of three metals during 2014.</w:t>
      </w:r>
      <w:r w:rsidR="00343915">
        <w:rPr>
          <w:rFonts w:ascii="Times New Roman" w:eastAsia="Microsoft YaHei" w:hAnsi="Times New Roman" w:cs="Times New Roman"/>
          <w:sz w:val="24"/>
        </w:rPr>
        <w:t xml:space="preserve"> </w:t>
      </w:r>
      <w:proofErr w:type="spellStart"/>
      <w:r w:rsidRPr="00343915">
        <w:rPr>
          <w:rFonts w:ascii="Times New Roman" w:eastAsia="Microsoft YaHei" w:hAnsi="Times New Roman" w:cs="Times New Roman"/>
          <w:sz w:val="24"/>
        </w:rPr>
        <w:t>Summarise</w:t>
      </w:r>
      <w:proofErr w:type="spellEnd"/>
      <w:r w:rsidRPr="00343915">
        <w:rPr>
          <w:rFonts w:ascii="Times New Roman" w:eastAsia="Microsoft YaHei" w:hAnsi="Times New Roman" w:cs="Times New Roman"/>
          <w:sz w:val="24"/>
        </w:rPr>
        <w:t xml:space="preserve"> </w:t>
      </w:r>
      <w:r w:rsidRPr="00343915">
        <w:rPr>
          <w:rFonts w:ascii="Times New Roman" w:eastAsia="Microsoft YaHei" w:hAnsi="Times New Roman" w:cs="Times New Roman"/>
          <w:sz w:val="24"/>
        </w:rPr>
        <w:t>the information by selecting and reporting the main features, and make comparisons where relevant.</w:t>
      </w:r>
    </w:p>
    <w:p w:rsidR="008E6072" w:rsidRDefault="008E6072">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Default="00343915">
      <w:pPr>
        <w:rPr>
          <w:rFonts w:ascii="Times New Roman" w:hAnsi="Times New Roman" w:cs="Times New Roman"/>
          <w:sz w:val="24"/>
        </w:rPr>
      </w:pPr>
    </w:p>
    <w:p w:rsidR="00343915" w:rsidRPr="00343915" w:rsidRDefault="00343915">
      <w:pPr>
        <w:rPr>
          <w:rFonts w:ascii="Times New Roman" w:hAnsi="Times New Roman" w:cs="Times New Roman"/>
          <w:sz w:val="24"/>
        </w:rPr>
      </w:pPr>
    </w:p>
    <w:p w:rsidR="008E6072" w:rsidRPr="00343915" w:rsidRDefault="007E0F13">
      <w:pPr>
        <w:numPr>
          <w:ilvl w:val="0"/>
          <w:numId w:val="1"/>
        </w:numPr>
        <w:rPr>
          <w:rFonts w:ascii="Times New Roman" w:hAnsi="Times New Roman" w:cs="Times New Roman"/>
          <w:sz w:val="24"/>
        </w:rPr>
      </w:pPr>
      <w:r w:rsidRPr="00343915">
        <w:rPr>
          <w:rFonts w:ascii="Times New Roman" w:hAnsi="Times New Roman" w:cs="Times New Roman"/>
          <w:b/>
          <w:bCs/>
          <w:sz w:val="24"/>
        </w:rPr>
        <w:lastRenderedPageBreak/>
        <w:t xml:space="preserve">Topic exploring </w:t>
      </w:r>
      <w:r w:rsidRPr="00343915">
        <w:rPr>
          <w:rFonts w:ascii="Times New Roman" w:hAnsi="Times New Roman" w:cs="Times New Roman"/>
          <w:b/>
          <w:bCs/>
          <w:sz w:val="24"/>
        </w:rPr>
        <w:t>（审题思路）</w:t>
      </w: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p>
    <w:p w:rsidR="008E6072" w:rsidRPr="00343915" w:rsidRDefault="007E0F13">
      <w:pPr>
        <w:rPr>
          <w:rFonts w:ascii="Times New Roman" w:hAnsi="Times New Roman" w:cs="Times New Roman"/>
          <w:sz w:val="24"/>
        </w:rPr>
      </w:pPr>
      <w:r w:rsidRPr="00343915">
        <w:rPr>
          <w:rFonts w:ascii="Times New Roman" w:hAnsi="Times New Roman" w:cs="Times New Roman"/>
          <w:b/>
          <w:bCs/>
          <w:sz w:val="24"/>
        </w:rPr>
        <w:t xml:space="preserve">Charts analysis table </w:t>
      </w:r>
      <w:r w:rsidRPr="00343915">
        <w:rPr>
          <w:rFonts w:ascii="Times New Roman" w:hAnsi="Times New Roman" w:cs="Times New Roman"/>
          <w:b/>
          <w:bCs/>
          <w:sz w:val="24"/>
        </w:rPr>
        <w:t>（图表题审题表）</w:t>
      </w:r>
    </w:p>
    <w:tbl>
      <w:tblPr>
        <w:tblStyle w:val="TableGrid"/>
        <w:tblW w:w="5000" w:type="pct"/>
        <w:tblLook w:val="04A0" w:firstRow="1" w:lastRow="0" w:firstColumn="1" w:lastColumn="0" w:noHBand="0" w:noVBand="1"/>
      </w:tblPr>
      <w:tblGrid>
        <w:gridCol w:w="8522"/>
      </w:tblGrid>
      <w:tr w:rsidR="008E6072" w:rsidRPr="00343915">
        <w:tc>
          <w:tcPr>
            <w:tcW w:w="5000" w:type="pct"/>
          </w:tcPr>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How many charts/graphs are there in this task?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One</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What are the types of charts/graphs?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Line chart</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Is it static or dynamic?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Dynamic</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What is the rubric?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The graph below shows the average monthly change in the prices of three metals during 2014.</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Is there a unit in the chart/ table?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Yes</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What is the unit in the chart/ table?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Percent</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Is there a title of the chart/ table?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Yes</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What is the title of the chart/ table?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Average monthly change in prices of copper, nickel and zinc (2014)</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Is there any legend in the chart? </w:t>
            </w: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Yes</w:t>
            </w:r>
          </w:p>
          <w:p w:rsidR="00343915" w:rsidRPr="00826F79" w:rsidRDefault="00343915" w:rsidP="00343915">
            <w:pPr>
              <w:rPr>
                <w:rFonts w:ascii="Times New Roman" w:hAnsi="Times New Roman" w:cs="Times New Roman"/>
                <w:sz w:val="24"/>
              </w:rPr>
            </w:pPr>
          </w:p>
          <w:p w:rsidR="00343915" w:rsidRPr="00826F79" w:rsidRDefault="00343915" w:rsidP="00343915">
            <w:pPr>
              <w:rPr>
                <w:rFonts w:ascii="Times New Roman" w:hAnsi="Times New Roman" w:cs="Times New Roman"/>
                <w:sz w:val="24"/>
              </w:rPr>
            </w:pPr>
            <w:r w:rsidRPr="00826F79">
              <w:rPr>
                <w:rFonts w:ascii="Times New Roman" w:hAnsi="Times New Roman" w:cs="Times New Roman"/>
                <w:sz w:val="24"/>
              </w:rPr>
              <w:t xml:space="preserve">What is the legend in the chart? </w:t>
            </w:r>
          </w:p>
          <w:p w:rsidR="00343915" w:rsidRDefault="00343915" w:rsidP="00343915">
            <w:pPr>
              <w:rPr>
                <w:rFonts w:ascii="Times New Roman" w:hAnsi="Times New Roman" w:cs="Times New Roman"/>
                <w:sz w:val="24"/>
              </w:rPr>
            </w:pPr>
            <w:r w:rsidRPr="00826F79">
              <w:rPr>
                <w:rFonts w:ascii="Times New Roman" w:hAnsi="Times New Roman" w:cs="Times New Roman"/>
                <w:sz w:val="24"/>
              </w:rPr>
              <w:t>Copper, nickel, and zinc</w:t>
            </w:r>
          </w:p>
          <w:p w:rsidR="008E6072" w:rsidRPr="00343915" w:rsidRDefault="008E6072">
            <w:pPr>
              <w:rPr>
                <w:rFonts w:ascii="Times New Roman" w:hAnsi="Times New Roman" w:cs="Times New Roman"/>
                <w:sz w:val="24"/>
              </w:rPr>
            </w:pPr>
          </w:p>
        </w:tc>
      </w:tr>
    </w:tbl>
    <w:p w:rsidR="008E6072" w:rsidRPr="00343915" w:rsidRDefault="008E6072">
      <w:pPr>
        <w:pStyle w:val="NormalWeb"/>
        <w:shd w:val="clear" w:color="auto" w:fill="FFFFFF"/>
        <w:snapToGrid w:val="0"/>
        <w:spacing w:beforeAutospacing="0" w:afterAutospacing="0" w:line="360" w:lineRule="auto"/>
        <w:rPr>
          <w:rFonts w:ascii="Times New Roman" w:eastAsia="Microsoft YaHei" w:hAnsi="Times New Roman"/>
          <w:kern w:val="2"/>
          <w:shd w:val="clear" w:color="auto" w:fill="FFFFFF"/>
        </w:rPr>
      </w:pPr>
    </w:p>
    <w:p w:rsidR="008E6072" w:rsidRDefault="008E6072" w:rsidP="00343915">
      <w:pPr>
        <w:ind w:firstLineChars="200" w:firstLine="480"/>
        <w:rPr>
          <w:rFonts w:ascii="Times New Roman" w:eastAsia="Microsoft YaHei" w:hAnsi="Times New Roman" w:cs="Times New Roman"/>
          <w:sz w:val="24"/>
        </w:rPr>
      </w:pPr>
    </w:p>
    <w:p w:rsidR="00343915" w:rsidRDefault="00343915" w:rsidP="00343915">
      <w:pPr>
        <w:ind w:firstLineChars="200" w:firstLine="480"/>
        <w:rPr>
          <w:rFonts w:ascii="Times New Roman" w:eastAsia="Microsoft YaHei" w:hAnsi="Times New Roman" w:cs="Times New Roman"/>
          <w:sz w:val="24"/>
        </w:rPr>
      </w:pPr>
    </w:p>
    <w:p w:rsidR="00343915" w:rsidRDefault="00343915" w:rsidP="00343915">
      <w:pPr>
        <w:ind w:firstLineChars="200" w:firstLine="480"/>
        <w:rPr>
          <w:rFonts w:ascii="Times New Roman" w:eastAsia="Microsoft YaHei" w:hAnsi="Times New Roman" w:cs="Times New Roman"/>
          <w:sz w:val="24"/>
        </w:rPr>
      </w:pPr>
    </w:p>
    <w:p w:rsidR="00343915" w:rsidRDefault="00343915" w:rsidP="00343915">
      <w:pPr>
        <w:ind w:firstLineChars="200" w:firstLine="480"/>
        <w:rPr>
          <w:rFonts w:ascii="Times New Roman" w:eastAsia="Microsoft YaHei" w:hAnsi="Times New Roman" w:cs="Times New Roman"/>
          <w:sz w:val="24"/>
        </w:rPr>
      </w:pPr>
    </w:p>
    <w:p w:rsidR="00343915" w:rsidRDefault="00343915" w:rsidP="00343915">
      <w:pPr>
        <w:ind w:firstLineChars="200" w:firstLine="480"/>
        <w:rPr>
          <w:rFonts w:ascii="Times New Roman" w:eastAsia="Microsoft YaHei" w:hAnsi="Times New Roman" w:cs="Times New Roman"/>
          <w:sz w:val="24"/>
        </w:rPr>
      </w:pPr>
    </w:p>
    <w:p w:rsidR="00343915" w:rsidRDefault="00343915" w:rsidP="00343915">
      <w:pPr>
        <w:ind w:firstLineChars="200" w:firstLine="480"/>
        <w:rPr>
          <w:rFonts w:ascii="Times New Roman" w:eastAsia="Microsoft YaHei" w:hAnsi="Times New Roman" w:cs="Times New Roman"/>
          <w:sz w:val="24"/>
        </w:rPr>
      </w:pPr>
    </w:p>
    <w:p w:rsidR="00343915" w:rsidRDefault="00343915" w:rsidP="00343915">
      <w:pPr>
        <w:ind w:firstLineChars="200" w:firstLine="480"/>
        <w:rPr>
          <w:rFonts w:ascii="Times New Roman" w:eastAsia="Microsoft YaHei" w:hAnsi="Times New Roman" w:cs="Times New Roman"/>
          <w:sz w:val="24"/>
        </w:rPr>
      </w:pPr>
    </w:p>
    <w:p w:rsidR="00343915" w:rsidRPr="00343915" w:rsidRDefault="00343915" w:rsidP="00343915">
      <w:pPr>
        <w:ind w:firstLineChars="200" w:firstLine="480"/>
        <w:rPr>
          <w:rFonts w:ascii="Times New Roman" w:eastAsia="Microsoft YaHei" w:hAnsi="Times New Roman" w:cs="Times New Roman"/>
          <w:sz w:val="24"/>
        </w:rPr>
      </w:pPr>
    </w:p>
    <w:p w:rsidR="008E6072" w:rsidRPr="00343915" w:rsidRDefault="007E0F13" w:rsidP="00343915">
      <w:pPr>
        <w:ind w:firstLineChars="200" w:firstLine="480"/>
        <w:rPr>
          <w:rFonts w:ascii="Times New Roman" w:eastAsia="Microsoft YaHei" w:hAnsi="Times New Roman" w:cs="Times New Roman"/>
          <w:b/>
          <w:bCs/>
          <w:sz w:val="24"/>
        </w:rPr>
      </w:pPr>
      <w:r w:rsidRPr="00343915">
        <w:rPr>
          <w:rFonts w:ascii="Times New Roman" w:eastAsia="Microsoft YaHei" w:hAnsi="Times New Roman" w:cs="Times New Roman"/>
          <w:b/>
          <w:bCs/>
          <w:noProof/>
          <w:sz w:val="24"/>
          <w:lang w:eastAsia="en-US"/>
        </w:rPr>
        <w:lastRenderedPageBreak/>
        <w:drawing>
          <wp:anchor distT="0" distB="0" distL="114300" distR="114300" simplePos="0" relativeHeight="251666432" behindDoc="0" locked="0" layoutInCell="1" allowOverlap="1" wp14:anchorId="2181B91C" wp14:editId="08A724EB">
            <wp:simplePos x="0" y="0"/>
            <wp:positionH relativeFrom="column">
              <wp:posOffset>111125</wp:posOffset>
            </wp:positionH>
            <wp:positionV relativeFrom="paragraph">
              <wp:posOffset>50800</wp:posOffset>
            </wp:positionV>
            <wp:extent cx="292735" cy="293370"/>
            <wp:effectExtent l="0" t="0" r="12065" b="11430"/>
            <wp:wrapNone/>
            <wp:docPr id="26" name="图片 26" descr="D:\Documents\Downloads\图层 9.png图层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Documents\Downloads\图层 9.png图层 9"/>
                    <pic:cNvPicPr>
                      <a:picLocks noChangeAspect="1"/>
                    </pic:cNvPicPr>
                  </pic:nvPicPr>
                  <pic:blipFill>
                    <a:blip r:embed="rId12"/>
                    <a:srcRect/>
                    <a:stretch>
                      <a:fillRect/>
                    </a:stretch>
                  </pic:blipFill>
                  <pic:spPr>
                    <a:xfrm>
                      <a:off x="0" y="0"/>
                      <a:ext cx="292735" cy="293370"/>
                    </a:xfrm>
                    <a:prstGeom prst="rect">
                      <a:avLst/>
                    </a:prstGeom>
                  </pic:spPr>
                </pic:pic>
              </a:graphicData>
            </a:graphic>
          </wp:anchor>
        </w:drawing>
      </w:r>
      <w:r w:rsidRPr="00343915">
        <w:rPr>
          <w:rFonts w:ascii="Times New Roman" w:eastAsia="Microsoft YaHei" w:hAnsi="Times New Roman" w:cs="Times New Roman"/>
          <w:b/>
          <w:bCs/>
          <w:sz w:val="24"/>
        </w:rPr>
        <w:t>作文批改</w:t>
      </w: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p>
    <w:p w:rsidR="008E6072" w:rsidRPr="00343915" w:rsidRDefault="007E0F13">
      <w:pPr>
        <w:rPr>
          <w:rFonts w:ascii="Times New Roman" w:hAnsi="Times New Roman" w:cs="Times New Roman"/>
          <w:b/>
          <w:bCs/>
          <w:sz w:val="24"/>
        </w:rPr>
      </w:pPr>
      <w:r w:rsidRPr="00343915">
        <w:rPr>
          <w:rFonts w:ascii="Times New Roman" w:hAnsi="Times New Roman" w:cs="Times New Roman"/>
          <w:b/>
          <w:bCs/>
          <w:sz w:val="24"/>
        </w:rPr>
        <w:t>Composition Analysis</w:t>
      </w:r>
      <w:r w:rsidRPr="00343915">
        <w:rPr>
          <w:rFonts w:ascii="Times New Roman" w:hAnsi="Times New Roman" w:cs="Times New Roman"/>
          <w:b/>
          <w:bCs/>
          <w:sz w:val="24"/>
        </w:rPr>
        <w:t xml:space="preserve"> </w:t>
      </w:r>
      <w:r w:rsidRPr="00343915">
        <w:rPr>
          <w:rFonts w:ascii="Times New Roman" w:hAnsi="Times New Roman" w:cs="Times New Roman"/>
          <w:b/>
          <w:bCs/>
          <w:sz w:val="24"/>
        </w:rPr>
        <w:t>（作文批改）</w:t>
      </w:r>
    </w:p>
    <w:p w:rsidR="008E6072" w:rsidRPr="00343915" w:rsidRDefault="008E6072">
      <w:pPr>
        <w:rPr>
          <w:rFonts w:ascii="Times New Roman" w:hAnsi="Times New Roman" w:cs="Times New Roman"/>
          <w:sz w:val="24"/>
        </w:rPr>
      </w:pPr>
    </w:p>
    <w:p w:rsidR="008E6072" w:rsidRPr="00343915" w:rsidRDefault="007E0F13">
      <w:pPr>
        <w:rPr>
          <w:rFonts w:ascii="Times New Roman" w:hAnsi="Times New Roman" w:cs="Times New Roman"/>
          <w:sz w:val="24"/>
        </w:rPr>
      </w:pPr>
      <w:r w:rsidRPr="00343915">
        <w:rPr>
          <w:rFonts w:ascii="Times New Roman" w:eastAsia="Microsoft YaHei" w:hAnsi="Times New Roman" w:cs="Times New Roman"/>
          <w:sz w:val="24"/>
        </w:rPr>
        <w:t xml:space="preserve">The </w:t>
      </w:r>
      <w:r w:rsidRPr="00343915">
        <w:rPr>
          <w:rFonts w:ascii="Times New Roman" w:eastAsia="Microsoft YaHei" w:hAnsi="Times New Roman" w:cs="Times New Roman"/>
          <w:sz w:val="24"/>
        </w:rPr>
        <w:t xml:space="preserve">given line </w:t>
      </w:r>
      <w:commentRangeStart w:id="0"/>
      <w:del w:id="1" w:author="Kelsi" w:date="2024-03-31T07:48:00Z">
        <w:r w:rsidRPr="00343915" w:rsidDel="00A365B7">
          <w:rPr>
            <w:rFonts w:ascii="Times New Roman" w:eastAsia="Microsoft YaHei" w:hAnsi="Times New Roman" w:cs="Times New Roman"/>
            <w:sz w:val="24"/>
          </w:rPr>
          <w:delText xml:space="preserve">graph </w:delText>
        </w:r>
      </w:del>
      <w:commentRangeEnd w:id="0"/>
      <w:r w:rsidR="00CA3890">
        <w:rPr>
          <w:rStyle w:val="CommentReference"/>
        </w:rPr>
        <w:commentReference w:id="0"/>
      </w:r>
      <w:ins w:id="2" w:author="Kelsi" w:date="2024-03-31T07:48:00Z">
        <w:r w:rsidR="00A365B7">
          <w:rPr>
            <w:rFonts w:ascii="Times New Roman" w:eastAsia="Microsoft YaHei" w:hAnsi="Times New Roman" w:cs="Times New Roman"/>
            <w:sz w:val="24"/>
          </w:rPr>
          <w:t>chart</w:t>
        </w:r>
        <w:r w:rsidR="00A365B7"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compares the </w:t>
      </w:r>
      <w:ins w:id="3" w:author="Kelsi" w:date="2024-03-31T07:57:00Z">
        <w:r w:rsidR="009F15E8">
          <w:rPr>
            <w:rFonts w:ascii="Times New Roman" w:eastAsia="Microsoft YaHei" w:hAnsi="Times New Roman" w:cs="Times New Roman"/>
            <w:sz w:val="24"/>
          </w:rPr>
          <w:t xml:space="preserve">proportional </w:t>
        </w:r>
      </w:ins>
      <w:commentRangeStart w:id="4"/>
      <w:del w:id="5" w:author="Kelsi" w:date="2024-03-31T07:48:00Z">
        <w:r w:rsidRPr="00343915" w:rsidDel="00A365B7">
          <w:rPr>
            <w:rFonts w:ascii="Times New Roman" w:eastAsia="Microsoft YaHei" w:hAnsi="Times New Roman" w:cs="Times New Roman"/>
            <w:sz w:val="24"/>
          </w:rPr>
          <w:delText xml:space="preserve">change </w:delText>
        </w:r>
      </w:del>
      <w:commentRangeEnd w:id="4"/>
      <w:r w:rsidR="00CA3890">
        <w:rPr>
          <w:rStyle w:val="CommentReference"/>
        </w:rPr>
        <w:commentReference w:id="4"/>
      </w:r>
      <w:ins w:id="6" w:author="Kelsi" w:date="2024-03-31T07:48:00Z">
        <w:r w:rsidR="00A365B7">
          <w:rPr>
            <w:rFonts w:ascii="Times New Roman" w:eastAsia="Microsoft YaHei" w:hAnsi="Times New Roman" w:cs="Times New Roman"/>
            <w:sz w:val="24"/>
          </w:rPr>
          <w:t xml:space="preserve">changes </w:t>
        </w:r>
      </w:ins>
      <w:r w:rsidRPr="00343915">
        <w:rPr>
          <w:rFonts w:ascii="Times New Roman" w:eastAsia="Microsoft YaHei" w:hAnsi="Times New Roman" w:cs="Times New Roman"/>
          <w:sz w:val="24"/>
        </w:rPr>
        <w:t xml:space="preserve">in </w:t>
      </w:r>
      <w:commentRangeStart w:id="7"/>
      <w:del w:id="8" w:author="Kelsi" w:date="2024-03-31T07:48:00Z">
        <w:r w:rsidRPr="00343915" w:rsidDel="00A365B7">
          <w:rPr>
            <w:rFonts w:ascii="Times New Roman" w:eastAsia="Microsoft YaHei" w:hAnsi="Times New Roman" w:cs="Times New Roman"/>
            <w:sz w:val="24"/>
          </w:rPr>
          <w:delText xml:space="preserve">averge </w:delText>
        </w:r>
      </w:del>
      <w:commentRangeEnd w:id="7"/>
      <w:r w:rsidR="001840A4">
        <w:rPr>
          <w:rStyle w:val="CommentReference"/>
        </w:rPr>
        <w:commentReference w:id="7"/>
      </w:r>
      <w:ins w:id="9" w:author="Kelsi" w:date="2024-03-31T07:48:00Z">
        <w:r w:rsidR="00A365B7">
          <w:rPr>
            <w:rFonts w:ascii="Times New Roman" w:eastAsia="Microsoft YaHei" w:hAnsi="Times New Roman" w:cs="Times New Roman"/>
            <w:sz w:val="24"/>
          </w:rPr>
          <w:t>average</w:t>
        </w:r>
        <w:r w:rsidR="00A365B7"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prices of </w:t>
      </w:r>
      <w:commentRangeStart w:id="10"/>
      <w:del w:id="11" w:author="Kelsi" w:date="2024-03-31T07:48:00Z">
        <w:r w:rsidRPr="00343915" w:rsidDel="00A365B7">
          <w:rPr>
            <w:rFonts w:ascii="Times New Roman" w:eastAsia="Microsoft YaHei" w:hAnsi="Times New Roman" w:cs="Times New Roman"/>
            <w:sz w:val="24"/>
          </w:rPr>
          <w:delText xml:space="preserve">three metals, which are </w:delText>
        </w:r>
      </w:del>
      <w:commentRangeEnd w:id="10"/>
      <w:r w:rsidR="00682EF0">
        <w:rPr>
          <w:rStyle w:val="CommentReference"/>
        </w:rPr>
        <w:commentReference w:id="10"/>
      </w:r>
      <w:r w:rsidRPr="00343915">
        <w:rPr>
          <w:rFonts w:ascii="Times New Roman" w:eastAsia="Microsoft YaHei" w:hAnsi="Times New Roman" w:cs="Times New Roman"/>
          <w:sz w:val="24"/>
        </w:rPr>
        <w:t>copper, nickel</w:t>
      </w:r>
      <w:ins w:id="12" w:author="Kelsi" w:date="2024-03-31T07:48:00Z">
        <w:r w:rsidR="00A365B7">
          <w:rPr>
            <w:rFonts w:ascii="Times New Roman" w:eastAsia="Microsoft YaHei" w:hAnsi="Times New Roman" w:cs="Times New Roman"/>
            <w:sz w:val="24"/>
          </w:rPr>
          <w:t>,</w:t>
        </w:r>
      </w:ins>
      <w:r w:rsidRPr="00343915">
        <w:rPr>
          <w:rFonts w:ascii="Times New Roman" w:eastAsia="Microsoft YaHei" w:hAnsi="Times New Roman" w:cs="Times New Roman"/>
          <w:sz w:val="24"/>
        </w:rPr>
        <w:t xml:space="preserve"> and zinc</w:t>
      </w:r>
      <w:del w:id="13" w:author="Kelsi" w:date="2024-03-31T07:48:00Z">
        <w:r w:rsidRPr="00343915" w:rsidDel="00A365B7">
          <w:rPr>
            <w:rFonts w:ascii="Times New Roman" w:eastAsia="Microsoft YaHei" w:hAnsi="Times New Roman" w:cs="Times New Roman"/>
            <w:sz w:val="24"/>
          </w:rPr>
          <w:delText>,</w:delText>
        </w:r>
      </w:del>
      <w:r w:rsidRPr="00343915">
        <w:rPr>
          <w:rFonts w:ascii="Times New Roman" w:eastAsia="Microsoft YaHei" w:hAnsi="Times New Roman" w:cs="Times New Roman"/>
          <w:sz w:val="24"/>
        </w:rPr>
        <w:t xml:space="preserve"> </w:t>
      </w:r>
      <w:del w:id="14" w:author="Kelsi" w:date="2024-03-31T07:49:00Z">
        <w:r w:rsidRPr="00343915" w:rsidDel="00A365B7">
          <w:rPr>
            <w:rFonts w:ascii="Times New Roman" w:eastAsia="Microsoft YaHei" w:hAnsi="Times New Roman" w:cs="Times New Roman"/>
            <w:sz w:val="24"/>
          </w:rPr>
          <w:delText xml:space="preserve">among </w:delText>
        </w:r>
      </w:del>
      <w:ins w:id="15" w:author="Kelsi" w:date="2024-03-31T07:49:00Z">
        <w:r w:rsidR="00A365B7">
          <w:rPr>
            <w:rFonts w:ascii="Times New Roman" w:eastAsia="Microsoft YaHei" w:hAnsi="Times New Roman" w:cs="Times New Roman"/>
            <w:sz w:val="24"/>
          </w:rPr>
          <w:t xml:space="preserve">for </w:t>
        </w:r>
      </w:ins>
      <w:r w:rsidRPr="00343915">
        <w:rPr>
          <w:rFonts w:ascii="Times New Roman" w:eastAsia="Microsoft YaHei" w:hAnsi="Times New Roman" w:cs="Times New Roman"/>
          <w:sz w:val="24"/>
        </w:rPr>
        <w:t xml:space="preserve">each month in the year </w:t>
      </w:r>
      <w:commentRangeStart w:id="16"/>
      <w:del w:id="17" w:author="Kelsi" w:date="2024-03-31T07:49:00Z">
        <w:r w:rsidRPr="00343915" w:rsidDel="00A365B7">
          <w:rPr>
            <w:rFonts w:ascii="Times New Roman" w:eastAsia="Microsoft YaHei" w:hAnsi="Times New Roman" w:cs="Times New Roman"/>
            <w:sz w:val="24"/>
          </w:rPr>
          <w:delText>of</w:delText>
        </w:r>
      </w:del>
      <w:commentRangeEnd w:id="16"/>
      <w:r w:rsidR="00D22757">
        <w:rPr>
          <w:rStyle w:val="CommentReference"/>
        </w:rPr>
        <w:commentReference w:id="16"/>
      </w:r>
      <w:del w:id="18" w:author="Kelsi" w:date="2024-03-31T07:49:00Z">
        <w:r w:rsidRPr="00343915" w:rsidDel="00A365B7">
          <w:rPr>
            <w:rFonts w:ascii="Times New Roman" w:eastAsia="Microsoft YaHei" w:hAnsi="Times New Roman" w:cs="Times New Roman"/>
            <w:sz w:val="24"/>
          </w:rPr>
          <w:delText xml:space="preserve"> </w:delText>
        </w:r>
      </w:del>
      <w:r w:rsidRPr="00343915">
        <w:rPr>
          <w:rFonts w:ascii="Times New Roman" w:eastAsia="Microsoft YaHei" w:hAnsi="Times New Roman" w:cs="Times New Roman"/>
          <w:sz w:val="24"/>
        </w:rPr>
        <w:t>2014.</w:t>
      </w:r>
      <w:r w:rsidRPr="00343915">
        <w:rPr>
          <w:rFonts w:ascii="Times New Roman" w:eastAsia="Microsoft YaHei" w:hAnsi="Times New Roman" w:cs="Times New Roman"/>
          <w:sz w:val="24"/>
        </w:rPr>
        <w:cr/>
      </w:r>
      <w:del w:id="19" w:author="Kelsi" w:date="2024-03-31T07:49:00Z">
        <w:r w:rsidRPr="00343915" w:rsidDel="007548E3">
          <w:rPr>
            <w:rFonts w:ascii="Times New Roman" w:eastAsia="Microsoft YaHei" w:hAnsi="Times New Roman" w:cs="Times New Roman"/>
            <w:sz w:val="24"/>
          </w:rPr>
          <w:cr/>
        </w:r>
      </w:del>
      <w:commentRangeStart w:id="20"/>
      <w:ins w:id="21" w:author="Kelsi" w:date="2024-03-31T07:49:00Z">
        <w:r w:rsidR="007548E3">
          <w:rPr>
            <w:rFonts w:ascii="Times New Roman" w:eastAsia="Microsoft YaHei" w:hAnsi="Times New Roman" w:cs="Times New Roman"/>
            <w:sz w:val="24"/>
          </w:rPr>
          <w:t xml:space="preserve">Overall, </w:t>
        </w:r>
      </w:ins>
      <w:commentRangeEnd w:id="20"/>
      <w:ins w:id="22" w:author="Kelsi" w:date="2024-03-31T08:38:00Z">
        <w:r w:rsidR="00460390">
          <w:rPr>
            <w:rStyle w:val="CommentReference"/>
          </w:rPr>
          <w:commentReference w:id="20"/>
        </w:r>
      </w:ins>
      <w:del w:id="23" w:author="Kelsi" w:date="2024-03-31T07:50:00Z">
        <w:r w:rsidRPr="00343915" w:rsidDel="007548E3">
          <w:rPr>
            <w:rFonts w:ascii="Times New Roman" w:eastAsia="Microsoft YaHei" w:hAnsi="Times New Roman" w:cs="Times New Roman"/>
            <w:sz w:val="24"/>
          </w:rPr>
          <w:delText xml:space="preserve">It </w:delText>
        </w:r>
      </w:del>
      <w:ins w:id="24" w:author="Kelsi" w:date="2024-03-31T07:50:00Z">
        <w:r w:rsidR="007548E3">
          <w:rPr>
            <w:rFonts w:ascii="Times New Roman" w:eastAsia="Microsoft YaHei" w:hAnsi="Times New Roman" w:cs="Times New Roman"/>
            <w:sz w:val="24"/>
          </w:rPr>
          <w:t>it</w:t>
        </w:r>
        <w:r w:rsidR="007548E3"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is noticeable that the price volatility of nickel was </w:t>
      </w:r>
      <w:ins w:id="25" w:author="Kelsi" w:date="2024-03-31T07:50:00Z">
        <w:r w:rsidR="007548E3">
          <w:rPr>
            <w:rFonts w:ascii="Times New Roman" w:eastAsia="Microsoft YaHei" w:hAnsi="Times New Roman" w:cs="Times New Roman"/>
            <w:sz w:val="24"/>
          </w:rPr>
          <w:t xml:space="preserve">the </w:t>
        </w:r>
      </w:ins>
      <w:r w:rsidRPr="00343915">
        <w:rPr>
          <w:rFonts w:ascii="Times New Roman" w:eastAsia="Microsoft YaHei" w:hAnsi="Times New Roman" w:cs="Times New Roman"/>
          <w:sz w:val="24"/>
        </w:rPr>
        <w:t xml:space="preserve">highest in these three metals, </w:t>
      </w:r>
      <w:commentRangeStart w:id="26"/>
      <w:del w:id="27" w:author="Kelsi" w:date="2024-03-31T07:50:00Z">
        <w:r w:rsidRPr="00343915" w:rsidDel="007548E3">
          <w:rPr>
            <w:rFonts w:ascii="Times New Roman" w:eastAsia="Microsoft YaHei" w:hAnsi="Times New Roman" w:cs="Times New Roman"/>
            <w:sz w:val="24"/>
          </w:rPr>
          <w:delText xml:space="preserve">and </w:delText>
        </w:r>
      </w:del>
      <w:commentRangeEnd w:id="26"/>
      <w:r w:rsidR="00D63A78">
        <w:rPr>
          <w:rStyle w:val="CommentReference"/>
        </w:rPr>
        <w:commentReference w:id="26"/>
      </w:r>
      <w:ins w:id="28" w:author="Kelsi" w:date="2024-03-31T07:50:00Z">
        <w:r w:rsidR="007548E3">
          <w:rPr>
            <w:rFonts w:ascii="Times New Roman" w:eastAsia="Microsoft YaHei" w:hAnsi="Times New Roman" w:cs="Times New Roman"/>
            <w:sz w:val="24"/>
          </w:rPr>
          <w:t>while</w:t>
        </w:r>
        <w:r w:rsidR="007548E3"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the other two were </w:t>
      </w:r>
      <w:r w:rsidRPr="00343915">
        <w:rPr>
          <w:rFonts w:ascii="Times New Roman" w:eastAsia="Microsoft YaHei" w:hAnsi="Times New Roman" w:cs="Times New Roman"/>
          <w:sz w:val="24"/>
        </w:rPr>
        <w:t>relatively smooth</w:t>
      </w:r>
      <w:del w:id="29" w:author="Kelsi" w:date="2024-03-31T07:51:00Z">
        <w:r w:rsidRPr="00343915" w:rsidDel="007548E3">
          <w:rPr>
            <w:rFonts w:ascii="Times New Roman" w:eastAsia="Microsoft YaHei" w:hAnsi="Times New Roman" w:cs="Times New Roman"/>
            <w:sz w:val="24"/>
          </w:rPr>
          <w:delText xml:space="preserve"> </w:delText>
        </w:r>
        <w:commentRangeStart w:id="30"/>
        <w:r w:rsidRPr="00343915" w:rsidDel="007548E3">
          <w:rPr>
            <w:rFonts w:ascii="Times New Roman" w:eastAsia="Microsoft YaHei" w:hAnsi="Times New Roman" w:cs="Times New Roman"/>
            <w:sz w:val="24"/>
          </w:rPr>
          <w:delText>by contrast</w:delText>
        </w:r>
      </w:del>
      <w:commentRangeEnd w:id="30"/>
      <w:r w:rsidR="00935717">
        <w:rPr>
          <w:rStyle w:val="CommentReference"/>
        </w:rPr>
        <w:commentReference w:id="30"/>
      </w:r>
      <w:r w:rsidRPr="00343915">
        <w:rPr>
          <w:rFonts w:ascii="Times New Roman" w:eastAsia="Microsoft YaHei" w:hAnsi="Times New Roman" w:cs="Times New Roman"/>
          <w:sz w:val="24"/>
        </w:rPr>
        <w:t>.</w:t>
      </w:r>
      <w:r w:rsidRPr="00343915">
        <w:rPr>
          <w:rFonts w:ascii="Times New Roman" w:eastAsia="Microsoft YaHei" w:hAnsi="Times New Roman" w:cs="Times New Roman"/>
          <w:sz w:val="24"/>
        </w:rPr>
        <w:cr/>
      </w:r>
      <w:r w:rsidRPr="00343915">
        <w:rPr>
          <w:rFonts w:ascii="Times New Roman" w:eastAsia="Microsoft YaHei" w:hAnsi="Times New Roman" w:cs="Times New Roman"/>
          <w:sz w:val="24"/>
        </w:rPr>
        <w:cr/>
      </w:r>
      <w:commentRangeStart w:id="31"/>
      <w:del w:id="32" w:author="Kelsi" w:date="2024-03-31T08:25:00Z">
        <w:r w:rsidRPr="00343915" w:rsidDel="001C7CBD">
          <w:rPr>
            <w:rFonts w:ascii="Times New Roman" w:eastAsia="Microsoft YaHei" w:hAnsi="Times New Roman" w:cs="Times New Roman"/>
            <w:sz w:val="24"/>
          </w:rPr>
          <w:delText>From January to April, although the price of each metal were rising, there was a general trend of declining in the price fluctuation.</w:delText>
        </w:r>
        <w:r w:rsidRPr="00343915" w:rsidDel="005A3108">
          <w:rPr>
            <w:rFonts w:ascii="Times New Roman" w:eastAsia="Microsoft YaHei" w:hAnsi="Times New Roman" w:cs="Times New Roman"/>
            <w:sz w:val="24"/>
          </w:rPr>
          <w:delText xml:space="preserve"> </w:delText>
        </w:r>
      </w:del>
      <w:commentRangeEnd w:id="31"/>
      <w:r w:rsidR="00404C6E">
        <w:rPr>
          <w:rStyle w:val="CommentReference"/>
        </w:rPr>
        <w:commentReference w:id="31"/>
      </w:r>
      <w:r w:rsidRPr="00343915">
        <w:rPr>
          <w:rFonts w:ascii="Times New Roman" w:eastAsia="Microsoft YaHei" w:hAnsi="Times New Roman" w:cs="Times New Roman"/>
          <w:sz w:val="24"/>
        </w:rPr>
        <w:t>I</w:t>
      </w:r>
      <w:r w:rsidRPr="00343915">
        <w:rPr>
          <w:rFonts w:ascii="Times New Roman" w:eastAsia="Microsoft YaHei" w:hAnsi="Times New Roman" w:cs="Times New Roman"/>
          <w:sz w:val="24"/>
        </w:rPr>
        <w:t xml:space="preserve">n February, the </w:t>
      </w:r>
      <w:r w:rsidRPr="00343915">
        <w:rPr>
          <w:rFonts w:ascii="Times New Roman" w:eastAsia="Microsoft YaHei" w:hAnsi="Times New Roman" w:cs="Times New Roman"/>
          <w:sz w:val="24"/>
        </w:rPr>
        <w:t xml:space="preserve">price change of zinc </w:t>
      </w:r>
      <w:commentRangeStart w:id="33"/>
      <w:del w:id="34" w:author="Kelsi" w:date="2024-03-31T07:55:00Z">
        <w:r w:rsidRPr="00343915" w:rsidDel="008E0A06">
          <w:rPr>
            <w:rFonts w:ascii="Times New Roman" w:eastAsia="Microsoft YaHei" w:hAnsi="Times New Roman" w:cs="Times New Roman"/>
            <w:sz w:val="24"/>
          </w:rPr>
          <w:delText xml:space="preserve">boosted </w:delText>
        </w:r>
      </w:del>
      <w:commentRangeEnd w:id="33"/>
      <w:r w:rsidR="00DD01C2">
        <w:rPr>
          <w:rStyle w:val="CommentReference"/>
        </w:rPr>
        <w:commentReference w:id="33"/>
      </w:r>
      <w:ins w:id="35" w:author="Kelsi" w:date="2024-03-31T07:55:00Z">
        <w:r w:rsidR="008E0A06">
          <w:rPr>
            <w:rFonts w:ascii="Times New Roman" w:eastAsia="Microsoft YaHei" w:hAnsi="Times New Roman" w:cs="Times New Roman"/>
            <w:sz w:val="24"/>
          </w:rPr>
          <w:t xml:space="preserve">increased </w:t>
        </w:r>
      </w:ins>
      <w:r w:rsidRPr="00343915">
        <w:rPr>
          <w:rFonts w:ascii="Times New Roman" w:eastAsia="Microsoft YaHei" w:hAnsi="Times New Roman" w:cs="Times New Roman"/>
          <w:sz w:val="24"/>
        </w:rPr>
        <w:t>to</w:t>
      </w:r>
      <w:r w:rsidRPr="00343915">
        <w:rPr>
          <w:rFonts w:ascii="Times New Roman" w:eastAsia="Microsoft YaHei" w:hAnsi="Times New Roman" w:cs="Times New Roman"/>
          <w:sz w:val="24"/>
        </w:rPr>
        <w:t xml:space="preserve"> 3%</w:t>
      </w:r>
      <w:r w:rsidRPr="00343915">
        <w:rPr>
          <w:rFonts w:ascii="Times New Roman" w:eastAsia="Microsoft YaHei" w:hAnsi="Times New Roman" w:cs="Times New Roman"/>
          <w:sz w:val="24"/>
        </w:rPr>
        <w:t xml:space="preserve">, </w:t>
      </w:r>
      <w:commentRangeStart w:id="36"/>
      <w:del w:id="37" w:author="Kelsi" w:date="2024-03-31T07:56:00Z">
        <w:r w:rsidRPr="00343915" w:rsidDel="008E0A06">
          <w:rPr>
            <w:rFonts w:ascii="Times New Roman" w:eastAsia="Microsoft YaHei" w:hAnsi="Times New Roman" w:cs="Times New Roman"/>
            <w:sz w:val="24"/>
          </w:rPr>
          <w:delText>and</w:delText>
        </w:r>
        <w:r w:rsidRPr="00343915" w:rsidDel="008E0A06">
          <w:rPr>
            <w:rFonts w:ascii="Times New Roman" w:eastAsia="Microsoft YaHei" w:hAnsi="Times New Roman" w:cs="Times New Roman"/>
            <w:sz w:val="24"/>
          </w:rPr>
          <w:delText xml:space="preserve"> </w:delText>
        </w:r>
      </w:del>
      <w:commentRangeEnd w:id="36"/>
      <w:r w:rsidR="0052090E">
        <w:rPr>
          <w:rStyle w:val="CommentReference"/>
        </w:rPr>
        <w:commentReference w:id="36"/>
      </w:r>
      <w:del w:id="38" w:author="Kelsi" w:date="2024-03-31T07:56:00Z">
        <w:r w:rsidRPr="00343915" w:rsidDel="008E0A06">
          <w:rPr>
            <w:rFonts w:ascii="Times New Roman" w:eastAsia="Microsoft YaHei" w:hAnsi="Times New Roman" w:cs="Times New Roman"/>
            <w:sz w:val="24"/>
          </w:rPr>
          <w:delText>then</w:delText>
        </w:r>
      </w:del>
      <w:ins w:id="39" w:author="Kelsi" w:date="2024-03-31T07:56:00Z">
        <w:r w:rsidR="008E0A06">
          <w:rPr>
            <w:rFonts w:ascii="Times New Roman" w:eastAsia="Microsoft YaHei" w:hAnsi="Times New Roman" w:cs="Times New Roman"/>
            <w:sz w:val="24"/>
          </w:rPr>
          <w:t>but</w:t>
        </w:r>
      </w:ins>
      <w:r w:rsidRPr="00343915">
        <w:rPr>
          <w:rFonts w:ascii="Times New Roman" w:eastAsia="Microsoft YaHei" w:hAnsi="Times New Roman" w:cs="Times New Roman"/>
          <w:sz w:val="24"/>
        </w:rPr>
        <w:t xml:space="preserve"> the growth </w:t>
      </w:r>
      <w:ins w:id="40" w:author="Kelsi" w:date="2024-03-31T07:58:00Z">
        <w:r w:rsidR="00A33612">
          <w:rPr>
            <w:rFonts w:ascii="Times New Roman" w:eastAsia="Microsoft YaHei" w:hAnsi="Times New Roman" w:cs="Times New Roman"/>
            <w:sz w:val="24"/>
          </w:rPr>
          <w:t xml:space="preserve">rate </w:t>
        </w:r>
      </w:ins>
      <w:r w:rsidRPr="00343915">
        <w:rPr>
          <w:rFonts w:ascii="Times New Roman" w:eastAsia="Microsoft YaHei" w:hAnsi="Times New Roman" w:cs="Times New Roman"/>
          <w:sz w:val="24"/>
        </w:rPr>
        <w:t xml:space="preserve">plunged </w:t>
      </w:r>
      <w:ins w:id="41" w:author="Kelsi" w:date="2024-03-31T08:04:00Z">
        <w:r w:rsidR="00A33612">
          <w:rPr>
            <w:rFonts w:ascii="Times New Roman" w:eastAsia="Microsoft YaHei" w:hAnsi="Times New Roman" w:cs="Times New Roman"/>
            <w:sz w:val="24"/>
          </w:rPr>
          <w:t xml:space="preserve">until June, </w:t>
        </w:r>
      </w:ins>
      <w:del w:id="42" w:author="Kelsi" w:date="2024-03-31T08:04:00Z">
        <w:r w:rsidRPr="00343915" w:rsidDel="00A33612">
          <w:rPr>
            <w:rFonts w:ascii="Times New Roman" w:eastAsia="Microsoft YaHei" w:hAnsi="Times New Roman" w:cs="Times New Roman"/>
            <w:sz w:val="24"/>
          </w:rPr>
          <w:delText xml:space="preserve">to </w:delText>
        </w:r>
      </w:del>
      <w:ins w:id="43" w:author="Kelsi" w:date="2024-03-31T08:04:00Z">
        <w:r w:rsidR="00A33612">
          <w:rPr>
            <w:rFonts w:ascii="Times New Roman" w:eastAsia="Microsoft YaHei" w:hAnsi="Times New Roman" w:cs="Times New Roman"/>
            <w:sz w:val="24"/>
          </w:rPr>
          <w:t xml:space="preserve">reaching </w:t>
        </w:r>
      </w:ins>
      <w:ins w:id="44" w:author="Kelsi" w:date="2024-03-31T08:02:00Z">
        <w:r w:rsidR="00A33612">
          <w:rPr>
            <w:rFonts w:ascii="Times New Roman" w:eastAsia="Microsoft YaHei" w:hAnsi="Times New Roman" w:cs="Times New Roman"/>
            <w:sz w:val="24"/>
          </w:rPr>
          <w:t>-</w:t>
        </w:r>
      </w:ins>
      <w:r w:rsidRPr="00343915">
        <w:rPr>
          <w:rFonts w:ascii="Times New Roman" w:eastAsia="Microsoft YaHei" w:hAnsi="Times New Roman" w:cs="Times New Roman"/>
          <w:sz w:val="24"/>
        </w:rPr>
        <w:t>1%</w:t>
      </w:r>
      <w:del w:id="45" w:author="Kelsi" w:date="2024-03-31T08:04:00Z">
        <w:r w:rsidRPr="00343915" w:rsidDel="00A33612">
          <w:rPr>
            <w:rFonts w:ascii="Times New Roman" w:eastAsia="Microsoft YaHei" w:hAnsi="Times New Roman" w:cs="Times New Roman"/>
            <w:sz w:val="24"/>
          </w:rPr>
          <w:delText xml:space="preserve"> </w:delText>
        </w:r>
        <w:commentRangeStart w:id="46"/>
        <w:r w:rsidRPr="00343915" w:rsidDel="00A33612">
          <w:rPr>
            <w:rFonts w:ascii="Times New Roman" w:eastAsia="Microsoft YaHei" w:hAnsi="Times New Roman" w:cs="Times New Roman"/>
            <w:sz w:val="24"/>
          </w:rPr>
          <w:delText>unt</w:delText>
        </w:r>
        <w:r w:rsidRPr="00343915" w:rsidDel="00A33612">
          <w:rPr>
            <w:rFonts w:ascii="Times New Roman" w:eastAsia="Microsoft YaHei" w:hAnsi="Times New Roman" w:cs="Times New Roman"/>
            <w:sz w:val="24"/>
          </w:rPr>
          <w:delText xml:space="preserve">il </w:delText>
        </w:r>
        <w:r w:rsidRPr="00343915" w:rsidDel="00A33612">
          <w:rPr>
            <w:rFonts w:ascii="Times New Roman" w:eastAsia="Microsoft YaHei" w:hAnsi="Times New Roman" w:cs="Times New Roman"/>
            <w:sz w:val="24"/>
          </w:rPr>
          <w:delText>June</w:delText>
        </w:r>
      </w:del>
      <w:del w:id="47" w:author="Kelsi" w:date="2024-03-31T08:02:00Z">
        <w:r w:rsidRPr="00343915" w:rsidDel="00A33612">
          <w:rPr>
            <w:rFonts w:ascii="Times New Roman" w:eastAsia="Microsoft YaHei" w:hAnsi="Times New Roman" w:cs="Times New Roman"/>
            <w:sz w:val="24"/>
          </w:rPr>
          <w:delText xml:space="preserve"> </w:delText>
        </w:r>
      </w:del>
      <w:commentRangeEnd w:id="46"/>
      <w:r w:rsidR="0052090E">
        <w:rPr>
          <w:rStyle w:val="CommentReference"/>
        </w:rPr>
        <w:commentReference w:id="46"/>
      </w:r>
      <w:commentRangeStart w:id="48"/>
      <w:del w:id="49" w:author="Kelsi" w:date="2024-03-31T08:02:00Z">
        <w:r w:rsidRPr="00343915" w:rsidDel="00A33612">
          <w:rPr>
            <w:rFonts w:ascii="Times New Roman" w:eastAsia="Microsoft YaHei" w:hAnsi="Times New Roman" w:cs="Times New Roman"/>
            <w:sz w:val="24"/>
          </w:rPr>
          <w:delText xml:space="preserve">when the price </w:delText>
        </w:r>
      </w:del>
      <w:del w:id="50" w:author="Kelsi" w:date="2024-03-31T07:59:00Z">
        <w:r w:rsidRPr="00343915" w:rsidDel="00A33612">
          <w:rPr>
            <w:rFonts w:ascii="Times New Roman" w:eastAsia="Microsoft YaHei" w:hAnsi="Times New Roman" w:cs="Times New Roman"/>
            <w:sz w:val="24"/>
          </w:rPr>
          <w:delText>was declining</w:delText>
        </w:r>
      </w:del>
      <w:del w:id="51" w:author="Kelsi" w:date="2024-03-31T08:02:00Z">
        <w:r w:rsidRPr="00343915" w:rsidDel="00A33612">
          <w:rPr>
            <w:rFonts w:ascii="Times New Roman" w:eastAsia="Microsoft YaHei" w:hAnsi="Times New Roman" w:cs="Times New Roman"/>
            <w:sz w:val="24"/>
          </w:rPr>
          <w:delText xml:space="preserve"> </w:delText>
        </w:r>
      </w:del>
      <w:del w:id="52" w:author="Kelsi" w:date="2024-03-31T07:59:00Z">
        <w:r w:rsidRPr="00343915" w:rsidDel="00A33612">
          <w:rPr>
            <w:rFonts w:ascii="Times New Roman" w:eastAsia="Microsoft YaHei" w:hAnsi="Times New Roman" w:cs="Times New Roman"/>
            <w:sz w:val="24"/>
          </w:rPr>
          <w:delText xml:space="preserve">for </w:delText>
        </w:r>
      </w:del>
      <w:del w:id="53" w:author="Kelsi" w:date="2024-03-31T08:02:00Z">
        <w:r w:rsidRPr="00343915" w:rsidDel="00A33612">
          <w:rPr>
            <w:rFonts w:ascii="Times New Roman" w:eastAsia="Microsoft YaHei" w:hAnsi="Times New Roman" w:cs="Times New Roman"/>
            <w:sz w:val="24"/>
          </w:rPr>
          <w:delText>1%</w:delText>
        </w:r>
      </w:del>
      <w:commentRangeEnd w:id="48"/>
      <w:r w:rsidR="00C7250C">
        <w:rPr>
          <w:rStyle w:val="CommentReference"/>
        </w:rPr>
        <w:commentReference w:id="48"/>
      </w:r>
      <w:r w:rsidRPr="00343915">
        <w:rPr>
          <w:rFonts w:ascii="Times New Roman" w:eastAsia="Microsoft YaHei" w:hAnsi="Times New Roman" w:cs="Times New Roman"/>
          <w:sz w:val="24"/>
        </w:rPr>
        <w:t>. Regarding copper and nickel</w:t>
      </w:r>
      <w:commentRangeStart w:id="54"/>
      <w:r w:rsidRPr="00343915">
        <w:rPr>
          <w:rFonts w:ascii="Times New Roman" w:eastAsia="Microsoft YaHei" w:hAnsi="Times New Roman" w:cs="Times New Roman"/>
          <w:sz w:val="24"/>
        </w:rPr>
        <w:t xml:space="preserve">, </w:t>
      </w:r>
      <w:del w:id="55" w:author="Kelsi" w:date="2024-03-31T08:10:00Z">
        <w:r w:rsidRPr="00343915" w:rsidDel="00DD03CD">
          <w:rPr>
            <w:rFonts w:ascii="Times New Roman" w:eastAsia="Microsoft YaHei" w:hAnsi="Times New Roman" w:cs="Times New Roman"/>
            <w:sz w:val="24"/>
          </w:rPr>
          <w:delText>both of them witnessed a pattern</w:delText>
        </w:r>
      </w:del>
      <w:del w:id="56" w:author="Kelsi" w:date="2024-03-31T08:07:00Z">
        <w:r w:rsidRPr="00343915" w:rsidDel="00B76ED9">
          <w:rPr>
            <w:rFonts w:ascii="Times New Roman" w:eastAsia="Microsoft YaHei" w:hAnsi="Times New Roman" w:cs="Times New Roman"/>
            <w:sz w:val="24"/>
          </w:rPr>
          <w:delText xml:space="preserve"> of decreasing</w:delText>
        </w:r>
      </w:del>
      <w:del w:id="57" w:author="Kelsi" w:date="2024-03-31T08:10:00Z">
        <w:r w:rsidRPr="00343915" w:rsidDel="00DD03CD">
          <w:rPr>
            <w:rFonts w:ascii="Times New Roman" w:eastAsia="Microsoft YaHei" w:hAnsi="Times New Roman" w:cs="Times New Roman"/>
            <w:sz w:val="24"/>
          </w:rPr>
          <w:delText xml:space="preserve">. </w:delText>
        </w:r>
      </w:del>
      <w:commentRangeEnd w:id="54"/>
      <w:r w:rsidR="00FD16EB">
        <w:rPr>
          <w:rStyle w:val="CommentReference"/>
        </w:rPr>
        <w:commentReference w:id="54"/>
      </w:r>
      <w:ins w:id="58" w:author="Kelsi" w:date="2024-03-31T08:09:00Z">
        <w:r w:rsidR="00DD03CD">
          <w:rPr>
            <w:rFonts w:ascii="Times New Roman" w:eastAsia="Microsoft YaHei" w:hAnsi="Times New Roman" w:cs="Times New Roman"/>
            <w:sz w:val="24"/>
          </w:rPr>
          <w:t xml:space="preserve">in January, </w:t>
        </w:r>
      </w:ins>
      <w:ins w:id="59" w:author="Kelsi" w:date="2024-03-31T08:10:00Z">
        <w:r w:rsidR="00DD03CD">
          <w:rPr>
            <w:rFonts w:ascii="Times New Roman" w:eastAsia="Microsoft YaHei" w:hAnsi="Times New Roman" w:cs="Times New Roman"/>
            <w:sz w:val="24"/>
          </w:rPr>
          <w:t>the</w:t>
        </w:r>
      </w:ins>
      <w:ins w:id="60" w:author="Kelsi" w:date="2024-03-31T08:08:00Z">
        <w:r w:rsidR="00DD03CD">
          <w:rPr>
            <w:rFonts w:ascii="Times New Roman" w:eastAsia="Microsoft YaHei" w:hAnsi="Times New Roman" w:cs="Times New Roman"/>
            <w:sz w:val="24"/>
          </w:rPr>
          <w:t xml:space="preserve"> monthly price change</w:t>
        </w:r>
      </w:ins>
      <w:ins w:id="61" w:author="Kelsi" w:date="2024-03-31T08:10:00Z">
        <w:r w:rsidR="00DD03CD">
          <w:rPr>
            <w:rFonts w:ascii="Times New Roman" w:eastAsia="Microsoft YaHei" w:hAnsi="Times New Roman" w:cs="Times New Roman"/>
            <w:sz w:val="24"/>
          </w:rPr>
          <w:t>s</w:t>
        </w:r>
      </w:ins>
      <w:ins w:id="62" w:author="Kelsi" w:date="2024-03-31T08:08:00Z">
        <w:r w:rsidR="00DD03CD">
          <w:rPr>
            <w:rFonts w:ascii="Times New Roman" w:eastAsia="Microsoft YaHei" w:hAnsi="Times New Roman" w:cs="Times New Roman"/>
            <w:sz w:val="24"/>
          </w:rPr>
          <w:t xml:space="preserve"> rose by 6</w:t>
        </w:r>
      </w:ins>
      <w:ins w:id="63" w:author="Kelsi" w:date="2024-03-31T08:09:00Z">
        <w:r w:rsidR="00DD03CD">
          <w:rPr>
            <w:rFonts w:ascii="Times New Roman" w:eastAsia="Microsoft YaHei" w:hAnsi="Times New Roman" w:cs="Times New Roman"/>
            <w:sz w:val="24"/>
          </w:rPr>
          <w:t>% and 1%</w:t>
        </w:r>
      </w:ins>
      <w:ins w:id="64" w:author="Kelsi" w:date="2024-03-31T08:10:00Z">
        <w:r w:rsidR="00DD03CD">
          <w:rPr>
            <w:rFonts w:ascii="Times New Roman" w:eastAsia="Microsoft YaHei" w:hAnsi="Times New Roman" w:cs="Times New Roman"/>
            <w:sz w:val="24"/>
          </w:rPr>
          <w:t xml:space="preserve">, respectively, compared to last month. </w:t>
        </w:r>
      </w:ins>
      <w:r w:rsidRPr="00343915">
        <w:rPr>
          <w:rFonts w:ascii="Times New Roman" w:eastAsia="Microsoft YaHei" w:hAnsi="Times New Roman" w:cs="Times New Roman"/>
          <w:sz w:val="24"/>
        </w:rPr>
        <w:t xml:space="preserve">Their </w:t>
      </w:r>
      <w:r w:rsidRPr="00343915">
        <w:rPr>
          <w:rFonts w:ascii="Times New Roman" w:eastAsia="Microsoft YaHei" w:hAnsi="Times New Roman" w:cs="Times New Roman"/>
          <w:sz w:val="24"/>
        </w:rPr>
        <w:t xml:space="preserve">price </w:t>
      </w:r>
      <w:del w:id="65" w:author="Kelsi" w:date="2024-03-31T08:13:00Z">
        <w:r w:rsidRPr="00343915" w:rsidDel="00DD03CD">
          <w:rPr>
            <w:rFonts w:ascii="Times New Roman" w:eastAsia="Microsoft YaHei" w:hAnsi="Times New Roman" w:cs="Times New Roman"/>
            <w:sz w:val="24"/>
          </w:rPr>
          <w:delText xml:space="preserve">change </w:delText>
        </w:r>
      </w:del>
      <w:ins w:id="66" w:author="Kelsi" w:date="2024-03-31T08:13:00Z">
        <w:r w:rsidR="00DD03CD">
          <w:rPr>
            <w:rFonts w:ascii="Times New Roman" w:eastAsia="Microsoft YaHei" w:hAnsi="Times New Roman" w:cs="Times New Roman"/>
            <w:sz w:val="24"/>
          </w:rPr>
          <w:t>changes</w:t>
        </w:r>
        <w:r w:rsidR="00DD03CD"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were stable </w:t>
      </w:r>
      <w:commentRangeStart w:id="67"/>
      <w:del w:id="68" w:author="Kelsi" w:date="2024-03-31T08:12:00Z">
        <w:r w:rsidRPr="00343915" w:rsidDel="00DD03CD">
          <w:rPr>
            <w:rFonts w:ascii="Times New Roman" w:eastAsia="Microsoft YaHei" w:hAnsi="Times New Roman" w:cs="Times New Roman"/>
            <w:sz w:val="24"/>
          </w:rPr>
          <w:delText>and slow on</w:delText>
        </w:r>
      </w:del>
      <w:commentRangeEnd w:id="67"/>
      <w:r w:rsidR="00990028">
        <w:rPr>
          <w:rStyle w:val="CommentReference"/>
        </w:rPr>
        <w:commentReference w:id="67"/>
      </w:r>
      <w:ins w:id="69" w:author="Kelsi" w:date="2024-03-31T08:12:00Z">
        <w:r w:rsidR="00DD03CD">
          <w:rPr>
            <w:rFonts w:ascii="Times New Roman" w:eastAsia="Microsoft YaHei" w:hAnsi="Times New Roman" w:cs="Times New Roman"/>
            <w:sz w:val="24"/>
          </w:rPr>
          <w:t>in</w:t>
        </w:r>
      </w:ins>
      <w:r w:rsidRPr="00343915">
        <w:rPr>
          <w:rFonts w:ascii="Times New Roman" w:eastAsia="Microsoft YaHei" w:hAnsi="Times New Roman" w:cs="Times New Roman"/>
          <w:sz w:val="24"/>
        </w:rPr>
        <w:t xml:space="preserve"> March and April, </w:t>
      </w:r>
      <w:ins w:id="70" w:author="Kelsi" w:date="2024-03-31T08:12:00Z">
        <w:r w:rsidR="00DD03CD">
          <w:rPr>
            <w:rFonts w:ascii="Times New Roman" w:eastAsia="Microsoft YaHei" w:hAnsi="Times New Roman" w:cs="Times New Roman"/>
            <w:sz w:val="24"/>
          </w:rPr>
          <w:t xml:space="preserve">although </w:t>
        </w:r>
      </w:ins>
      <w:ins w:id="71" w:author="Kelsi" w:date="2024-03-31T08:14:00Z">
        <w:r w:rsidR="00DD03CD">
          <w:rPr>
            <w:rFonts w:ascii="Times New Roman" w:eastAsia="Microsoft YaHei" w:hAnsi="Times New Roman" w:cs="Times New Roman"/>
            <w:sz w:val="24"/>
          </w:rPr>
          <w:t>they</w:t>
        </w:r>
      </w:ins>
      <w:ins w:id="72" w:author="Kelsi" w:date="2024-03-31T08:12:00Z">
        <w:r w:rsidR="00DD03CD">
          <w:rPr>
            <w:rFonts w:ascii="Times New Roman" w:eastAsia="Microsoft YaHei" w:hAnsi="Times New Roman" w:cs="Times New Roman"/>
            <w:sz w:val="24"/>
          </w:rPr>
          <w:t xml:space="preserve"> witnessed </w:t>
        </w:r>
      </w:ins>
      <w:ins w:id="73" w:author="Kelsi" w:date="2024-03-31T08:14:00Z">
        <w:r w:rsidR="00DD03CD">
          <w:rPr>
            <w:rFonts w:ascii="Times New Roman" w:eastAsia="Microsoft YaHei" w:hAnsi="Times New Roman" w:cs="Times New Roman"/>
            <w:sz w:val="24"/>
          </w:rPr>
          <w:t>declines</w:t>
        </w:r>
      </w:ins>
      <w:ins w:id="74" w:author="Kelsi" w:date="2024-03-31T08:12:00Z">
        <w:r w:rsidR="00DD03CD">
          <w:rPr>
            <w:rFonts w:ascii="Times New Roman" w:eastAsia="Microsoft YaHei" w:hAnsi="Times New Roman" w:cs="Times New Roman"/>
            <w:sz w:val="24"/>
          </w:rPr>
          <w:t xml:space="preserve"> of 5</w:t>
        </w:r>
      </w:ins>
      <w:ins w:id="75" w:author="Kelsi" w:date="2024-03-31T08:13:00Z">
        <w:r w:rsidR="00DD03CD">
          <w:rPr>
            <w:rFonts w:ascii="Times New Roman" w:eastAsia="Microsoft YaHei" w:hAnsi="Times New Roman" w:cs="Times New Roman"/>
            <w:sz w:val="24"/>
          </w:rPr>
          <w:t xml:space="preserve">% (nickel) and </w:t>
        </w:r>
      </w:ins>
      <w:ins w:id="76" w:author="Kelsi" w:date="2024-03-31T08:20:00Z">
        <w:r w:rsidR="00FF3932">
          <w:rPr>
            <w:rFonts w:ascii="Times New Roman" w:eastAsia="Microsoft YaHei" w:hAnsi="Times New Roman" w:cs="Times New Roman"/>
            <w:sz w:val="24"/>
          </w:rPr>
          <w:t>1</w:t>
        </w:r>
      </w:ins>
      <w:ins w:id="77" w:author="Kelsi" w:date="2024-03-31T08:13:00Z">
        <w:r w:rsidR="00DD03CD">
          <w:rPr>
            <w:rFonts w:ascii="Times New Roman" w:eastAsia="Microsoft YaHei" w:hAnsi="Times New Roman" w:cs="Times New Roman"/>
            <w:sz w:val="24"/>
          </w:rPr>
          <w:t xml:space="preserve">.5% (copper). </w:t>
        </w:r>
      </w:ins>
      <w:del w:id="78" w:author="Kelsi" w:date="2024-03-31T08:17:00Z">
        <w:r w:rsidRPr="00343915" w:rsidDel="00DD03CD">
          <w:rPr>
            <w:rFonts w:ascii="Times New Roman" w:eastAsia="Microsoft YaHei" w:hAnsi="Times New Roman" w:cs="Times New Roman"/>
            <w:sz w:val="24"/>
          </w:rPr>
          <w:delText>however</w:delText>
        </w:r>
      </w:del>
      <w:ins w:id="79" w:author="Kelsi" w:date="2024-03-31T08:17:00Z">
        <w:r w:rsidR="00DD03CD">
          <w:rPr>
            <w:rFonts w:ascii="Times New Roman" w:eastAsia="Microsoft YaHei" w:hAnsi="Times New Roman" w:cs="Times New Roman"/>
            <w:sz w:val="24"/>
          </w:rPr>
          <w:t>However</w:t>
        </w:r>
      </w:ins>
      <w:r w:rsidRPr="00343915">
        <w:rPr>
          <w:rFonts w:ascii="Times New Roman" w:eastAsia="Microsoft YaHei" w:hAnsi="Times New Roman" w:cs="Times New Roman"/>
          <w:sz w:val="24"/>
        </w:rPr>
        <w:t xml:space="preserve">, </w:t>
      </w:r>
      <w:r w:rsidRPr="00343915">
        <w:rPr>
          <w:rFonts w:ascii="Times New Roman" w:eastAsia="Microsoft YaHei" w:hAnsi="Times New Roman" w:cs="Times New Roman"/>
          <w:sz w:val="24"/>
        </w:rPr>
        <w:t>copper was cheaper</w:t>
      </w:r>
      <w:del w:id="80" w:author="Kelsi" w:date="2024-03-31T08:18:00Z">
        <w:r w:rsidRPr="00343915" w:rsidDel="00DD03CD">
          <w:rPr>
            <w:rFonts w:ascii="Times New Roman" w:eastAsia="Microsoft YaHei" w:hAnsi="Times New Roman" w:cs="Times New Roman"/>
            <w:sz w:val="24"/>
          </w:rPr>
          <w:delText xml:space="preserve"> </w:delText>
        </w:r>
        <w:commentRangeStart w:id="81"/>
        <w:r w:rsidRPr="00343915" w:rsidDel="00DD03CD">
          <w:rPr>
            <w:rFonts w:ascii="Times New Roman" w:eastAsia="Microsoft YaHei" w:hAnsi="Times New Roman" w:cs="Times New Roman"/>
            <w:sz w:val="24"/>
          </w:rPr>
          <w:delText>on</w:delText>
        </w:r>
      </w:del>
      <w:ins w:id="82" w:author="Kelsi" w:date="2024-03-31T08:18:00Z">
        <w:r w:rsidR="00DD03CD">
          <w:rPr>
            <w:rFonts w:ascii="Times New Roman" w:eastAsia="Microsoft YaHei" w:hAnsi="Times New Roman" w:cs="Times New Roman"/>
            <w:sz w:val="24"/>
          </w:rPr>
          <w:t xml:space="preserve"> </w:t>
        </w:r>
      </w:ins>
      <w:commentRangeEnd w:id="81"/>
      <w:ins w:id="83" w:author="Kelsi" w:date="2024-03-31T08:57:00Z">
        <w:r w:rsidR="00FE377E">
          <w:rPr>
            <w:rStyle w:val="CommentReference"/>
          </w:rPr>
          <w:commentReference w:id="81"/>
        </w:r>
      </w:ins>
      <w:ins w:id="84" w:author="Kelsi" w:date="2024-03-31T08:18:00Z">
        <w:r w:rsidR="00DD03CD">
          <w:rPr>
            <w:rFonts w:ascii="Times New Roman" w:eastAsia="Microsoft YaHei" w:hAnsi="Times New Roman" w:cs="Times New Roman"/>
            <w:sz w:val="24"/>
          </w:rPr>
          <w:t>between</w:t>
        </w:r>
      </w:ins>
      <w:r w:rsidRPr="00343915">
        <w:rPr>
          <w:rFonts w:ascii="Times New Roman" w:eastAsia="Microsoft YaHei" w:hAnsi="Times New Roman" w:cs="Times New Roman"/>
          <w:sz w:val="24"/>
        </w:rPr>
        <w:t xml:space="preserve"> May and June</w:t>
      </w:r>
      <w:ins w:id="85" w:author="Kelsi" w:date="2024-03-31T08:18:00Z">
        <w:r w:rsidR="00FF3932">
          <w:rPr>
            <w:rFonts w:ascii="Times New Roman" w:eastAsia="Microsoft YaHei" w:hAnsi="Times New Roman" w:cs="Times New Roman"/>
            <w:sz w:val="24"/>
          </w:rPr>
          <w:t>,</w:t>
        </w:r>
      </w:ins>
      <w:ins w:id="86" w:author="Kelsi" w:date="2024-03-31T08:20:00Z">
        <w:r w:rsidR="00FF3932">
          <w:rPr>
            <w:rFonts w:ascii="Times New Roman" w:eastAsia="Microsoft YaHei" w:hAnsi="Times New Roman" w:cs="Times New Roman"/>
            <w:sz w:val="24"/>
          </w:rPr>
          <w:t xml:space="preserve"> </w:t>
        </w:r>
      </w:ins>
      <w:ins w:id="87" w:author="Kelsi" w:date="2024-03-31T08:25:00Z">
        <w:r w:rsidR="00FF3932">
          <w:rPr>
            <w:rFonts w:ascii="Times New Roman" w:eastAsia="Microsoft YaHei" w:hAnsi="Times New Roman" w:cs="Times New Roman"/>
            <w:sz w:val="24"/>
          </w:rPr>
          <w:t>at</w:t>
        </w:r>
      </w:ins>
      <w:ins w:id="88" w:author="Kelsi" w:date="2024-03-31T08:23:00Z">
        <w:r w:rsidR="00FF3932">
          <w:rPr>
            <w:rFonts w:ascii="Times New Roman" w:eastAsia="Microsoft YaHei" w:hAnsi="Times New Roman" w:cs="Times New Roman"/>
            <w:sz w:val="24"/>
          </w:rPr>
          <w:t xml:space="preserve"> </w:t>
        </w:r>
      </w:ins>
      <w:ins w:id="89" w:author="Kelsi" w:date="2024-03-31T08:20:00Z">
        <w:r w:rsidR="00FF3932">
          <w:rPr>
            <w:rFonts w:ascii="Times New Roman" w:eastAsia="Microsoft YaHei" w:hAnsi="Times New Roman" w:cs="Times New Roman"/>
            <w:sz w:val="24"/>
          </w:rPr>
          <w:t>-0.5</w:t>
        </w:r>
      </w:ins>
      <w:ins w:id="90" w:author="Kelsi" w:date="2024-03-31T08:21:00Z">
        <w:r w:rsidR="00FF3932">
          <w:rPr>
            <w:rFonts w:ascii="Times New Roman" w:eastAsia="Microsoft YaHei" w:hAnsi="Times New Roman" w:cs="Times New Roman"/>
            <w:sz w:val="24"/>
          </w:rPr>
          <w:t>%,</w:t>
        </w:r>
      </w:ins>
      <w:r w:rsidRPr="00343915">
        <w:rPr>
          <w:rFonts w:ascii="Times New Roman" w:eastAsia="Microsoft YaHei" w:hAnsi="Times New Roman" w:cs="Times New Roman"/>
          <w:sz w:val="24"/>
        </w:rPr>
        <w:t xml:space="preserve"> </w:t>
      </w:r>
      <w:commentRangeStart w:id="91"/>
      <w:del w:id="92" w:author="Kelsi" w:date="2024-03-31T08:18:00Z">
        <w:r w:rsidRPr="00343915" w:rsidDel="00FF3932">
          <w:rPr>
            <w:rFonts w:ascii="Times New Roman" w:eastAsia="Microsoft YaHei" w:hAnsi="Times New Roman" w:cs="Times New Roman"/>
            <w:sz w:val="24"/>
          </w:rPr>
          <w:delText>while</w:delText>
        </w:r>
      </w:del>
      <w:commentRangeEnd w:id="91"/>
      <w:r w:rsidR="00FE377E">
        <w:rPr>
          <w:rStyle w:val="CommentReference"/>
        </w:rPr>
        <w:commentReference w:id="91"/>
      </w:r>
      <w:del w:id="93" w:author="Kelsi" w:date="2024-03-31T08:18:00Z">
        <w:r w:rsidRPr="00343915" w:rsidDel="00FF3932">
          <w:rPr>
            <w:rFonts w:ascii="Times New Roman" w:eastAsia="Microsoft YaHei" w:hAnsi="Times New Roman" w:cs="Times New Roman"/>
            <w:sz w:val="24"/>
          </w:rPr>
          <w:delText xml:space="preserve"> </w:delText>
        </w:r>
      </w:del>
      <w:ins w:id="94" w:author="Kelsi" w:date="2024-03-31T08:18:00Z">
        <w:r w:rsidR="00FF3932">
          <w:rPr>
            <w:rFonts w:ascii="Times New Roman" w:eastAsia="Microsoft YaHei" w:hAnsi="Times New Roman" w:cs="Times New Roman"/>
            <w:sz w:val="24"/>
          </w:rPr>
          <w:t>compared to</w:t>
        </w:r>
        <w:r w:rsidR="00FF3932" w:rsidRPr="00343915">
          <w:rPr>
            <w:rFonts w:ascii="Times New Roman" w:eastAsia="Microsoft YaHei" w:hAnsi="Times New Roman" w:cs="Times New Roman"/>
            <w:sz w:val="24"/>
          </w:rPr>
          <w:t xml:space="preserve"> </w:t>
        </w:r>
      </w:ins>
      <w:ins w:id="95" w:author="Kelsi" w:date="2024-03-31T08:19:00Z">
        <w:r w:rsidR="00FF3932">
          <w:rPr>
            <w:rFonts w:ascii="Times New Roman" w:eastAsia="Microsoft YaHei" w:hAnsi="Times New Roman" w:cs="Times New Roman"/>
            <w:sz w:val="24"/>
          </w:rPr>
          <w:t xml:space="preserve">that of </w:t>
        </w:r>
      </w:ins>
      <w:r w:rsidRPr="00343915">
        <w:rPr>
          <w:rFonts w:ascii="Times New Roman" w:eastAsia="Microsoft YaHei" w:hAnsi="Times New Roman" w:cs="Times New Roman"/>
          <w:sz w:val="24"/>
        </w:rPr>
        <w:t>nickel</w:t>
      </w:r>
      <w:ins w:id="96" w:author="Kelsi" w:date="2024-03-31T08:19:00Z">
        <w:r w:rsidR="00FF3932">
          <w:rPr>
            <w:rFonts w:ascii="Times New Roman" w:eastAsia="Microsoft YaHei" w:hAnsi="Times New Roman" w:cs="Times New Roman"/>
            <w:sz w:val="24"/>
          </w:rPr>
          <w:t xml:space="preserve">, </w:t>
        </w:r>
      </w:ins>
      <w:del w:id="97" w:author="Kelsi" w:date="2024-03-31T08:19:00Z">
        <w:r w:rsidRPr="00343915" w:rsidDel="00FF3932">
          <w:rPr>
            <w:rFonts w:ascii="Times New Roman" w:eastAsia="Microsoft YaHei" w:hAnsi="Times New Roman" w:cs="Times New Roman"/>
            <w:sz w:val="24"/>
          </w:rPr>
          <w:delText xml:space="preserve"> </w:delText>
        </w:r>
        <w:commentRangeStart w:id="98"/>
        <w:r w:rsidRPr="00343915" w:rsidDel="00FF3932">
          <w:rPr>
            <w:rFonts w:ascii="Times New Roman" w:eastAsia="Microsoft YaHei" w:hAnsi="Times New Roman" w:cs="Times New Roman"/>
            <w:sz w:val="24"/>
          </w:rPr>
          <w:delText>saw a little grow</w:delText>
        </w:r>
        <w:r w:rsidRPr="00343915" w:rsidDel="00FF3932">
          <w:rPr>
            <w:rFonts w:ascii="Times New Roman" w:eastAsia="Microsoft YaHei" w:hAnsi="Times New Roman" w:cs="Times New Roman"/>
            <w:sz w:val="24"/>
          </w:rPr>
          <w:delText>th followed by an</w:delText>
        </w:r>
      </w:del>
      <w:commentRangeEnd w:id="98"/>
      <w:r w:rsidR="00FE377E">
        <w:rPr>
          <w:rStyle w:val="CommentReference"/>
        </w:rPr>
        <w:commentReference w:id="98"/>
      </w:r>
      <w:ins w:id="99" w:author="Kelsi" w:date="2024-03-31T08:19:00Z">
        <w:r w:rsidR="00FF3932">
          <w:rPr>
            <w:rFonts w:ascii="Times New Roman" w:eastAsia="Microsoft YaHei" w:hAnsi="Times New Roman" w:cs="Times New Roman"/>
            <w:sz w:val="24"/>
          </w:rPr>
          <w:t>which</w:t>
        </w:r>
      </w:ins>
      <w:r w:rsidRPr="00343915">
        <w:rPr>
          <w:rFonts w:ascii="Times New Roman" w:eastAsia="Microsoft YaHei" w:hAnsi="Times New Roman" w:cs="Times New Roman"/>
          <w:sz w:val="24"/>
        </w:rPr>
        <w:t xml:space="preserve"> </w:t>
      </w:r>
      <w:commentRangeStart w:id="100"/>
      <w:del w:id="101" w:author="Kelsi" w:date="2024-03-31T08:21:00Z">
        <w:r w:rsidRPr="00343915" w:rsidDel="00FF3932">
          <w:rPr>
            <w:rFonts w:ascii="Times New Roman" w:eastAsia="Microsoft YaHei" w:hAnsi="Times New Roman" w:cs="Times New Roman"/>
            <w:sz w:val="24"/>
          </w:rPr>
          <w:delText>exponential</w:delText>
        </w:r>
        <w:r w:rsidRPr="00343915" w:rsidDel="00FF3932">
          <w:rPr>
            <w:rFonts w:ascii="Times New Roman" w:eastAsia="Microsoft YaHei" w:hAnsi="Times New Roman" w:cs="Times New Roman"/>
            <w:sz w:val="24"/>
          </w:rPr>
          <w:delText xml:space="preserve"> </w:delText>
        </w:r>
      </w:del>
      <w:commentRangeEnd w:id="100"/>
      <w:r w:rsidR="00846FC7">
        <w:rPr>
          <w:rStyle w:val="CommentReference"/>
        </w:rPr>
        <w:commentReference w:id="100"/>
      </w:r>
      <w:commentRangeStart w:id="102"/>
      <w:del w:id="103" w:author="Kelsi" w:date="2024-03-31T08:19:00Z">
        <w:r w:rsidRPr="00343915" w:rsidDel="00FF3932">
          <w:rPr>
            <w:rFonts w:ascii="Times New Roman" w:eastAsia="Microsoft YaHei" w:hAnsi="Times New Roman" w:cs="Times New Roman"/>
            <w:sz w:val="24"/>
          </w:rPr>
          <w:delText>plunge</w:delText>
        </w:r>
      </w:del>
      <w:commentRangeEnd w:id="102"/>
      <w:r w:rsidR="00FE1809">
        <w:rPr>
          <w:rStyle w:val="CommentReference"/>
        </w:rPr>
        <w:commentReference w:id="102"/>
      </w:r>
      <w:del w:id="104" w:author="Kelsi" w:date="2024-03-31T08:19:00Z">
        <w:r w:rsidRPr="00343915" w:rsidDel="00FF3932">
          <w:rPr>
            <w:rFonts w:ascii="Times New Roman" w:eastAsia="Microsoft YaHei" w:hAnsi="Times New Roman" w:cs="Times New Roman"/>
            <w:sz w:val="24"/>
          </w:rPr>
          <w:delText xml:space="preserve"> </w:delText>
        </w:r>
      </w:del>
      <w:ins w:id="105" w:author="Kelsi" w:date="2024-03-31T08:19:00Z">
        <w:r w:rsidR="00FF3932">
          <w:rPr>
            <w:rFonts w:ascii="Times New Roman" w:eastAsia="Microsoft YaHei" w:hAnsi="Times New Roman" w:cs="Times New Roman"/>
            <w:sz w:val="24"/>
          </w:rPr>
          <w:t>drop</w:t>
        </w:r>
      </w:ins>
      <w:ins w:id="106" w:author="Kelsi" w:date="2024-03-31T08:22:00Z">
        <w:r w:rsidR="00FF3932">
          <w:rPr>
            <w:rFonts w:ascii="Times New Roman" w:eastAsia="Microsoft YaHei" w:hAnsi="Times New Roman" w:cs="Times New Roman"/>
            <w:sz w:val="24"/>
          </w:rPr>
          <w:t>ped dramatically</w:t>
        </w:r>
      </w:ins>
      <w:ins w:id="107" w:author="Kelsi" w:date="2024-03-31T08:19:00Z">
        <w:r w:rsidR="00FF3932"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to -3%</w:t>
      </w:r>
      <w:ins w:id="108" w:author="Kelsi" w:date="2024-03-31T08:21:00Z">
        <w:r w:rsidR="00FF3932">
          <w:rPr>
            <w:rFonts w:ascii="Times New Roman" w:eastAsia="Microsoft YaHei" w:hAnsi="Times New Roman" w:cs="Times New Roman"/>
            <w:sz w:val="24"/>
          </w:rPr>
          <w:t xml:space="preserve"> in June</w:t>
        </w:r>
      </w:ins>
      <w:r w:rsidRPr="00343915">
        <w:rPr>
          <w:rFonts w:ascii="Times New Roman" w:eastAsia="Microsoft YaHei" w:hAnsi="Times New Roman" w:cs="Times New Roman"/>
          <w:sz w:val="24"/>
        </w:rPr>
        <w:t>.</w:t>
      </w:r>
      <w:r w:rsidRPr="00343915">
        <w:rPr>
          <w:rFonts w:ascii="Times New Roman" w:eastAsia="Microsoft YaHei" w:hAnsi="Times New Roman" w:cs="Times New Roman"/>
          <w:sz w:val="24"/>
        </w:rPr>
        <w:cr/>
      </w:r>
      <w:r w:rsidRPr="00343915">
        <w:rPr>
          <w:rFonts w:ascii="Times New Roman" w:eastAsia="Microsoft YaHei" w:hAnsi="Times New Roman" w:cs="Times New Roman"/>
          <w:sz w:val="24"/>
        </w:rPr>
        <w:cr/>
      </w:r>
      <w:commentRangeStart w:id="109"/>
      <w:ins w:id="110" w:author="Kelsi" w:date="2024-03-31T08:26:00Z">
        <w:r w:rsidR="00380901">
          <w:rPr>
            <w:rFonts w:ascii="Times New Roman" w:eastAsia="Microsoft YaHei" w:hAnsi="Times New Roman" w:cs="Times New Roman"/>
            <w:sz w:val="24"/>
          </w:rPr>
          <w:t xml:space="preserve">Meanwhile, </w:t>
        </w:r>
      </w:ins>
      <w:commentRangeEnd w:id="109"/>
      <w:ins w:id="111" w:author="Kelsi" w:date="2024-03-31T08:59:00Z">
        <w:r w:rsidR="00480445">
          <w:rPr>
            <w:rStyle w:val="CommentReference"/>
          </w:rPr>
          <w:commentReference w:id="109"/>
        </w:r>
      </w:ins>
      <w:del w:id="112" w:author="Kelsi" w:date="2024-03-31T08:26:00Z">
        <w:r w:rsidRPr="00343915" w:rsidDel="00380901">
          <w:rPr>
            <w:rFonts w:ascii="Times New Roman" w:eastAsia="Microsoft YaHei" w:hAnsi="Times New Roman" w:cs="Times New Roman"/>
            <w:sz w:val="24"/>
          </w:rPr>
          <w:delText xml:space="preserve">The </w:delText>
        </w:r>
      </w:del>
      <w:r w:rsidRPr="00343915">
        <w:rPr>
          <w:rFonts w:ascii="Times New Roman" w:eastAsia="Microsoft YaHei" w:hAnsi="Times New Roman" w:cs="Times New Roman"/>
          <w:sz w:val="24"/>
        </w:rPr>
        <w:t xml:space="preserve">price </w:t>
      </w:r>
      <w:del w:id="113" w:author="Kelsi" w:date="2024-03-31T08:26:00Z">
        <w:r w:rsidRPr="00343915" w:rsidDel="00380901">
          <w:rPr>
            <w:rFonts w:ascii="Times New Roman" w:eastAsia="Microsoft YaHei" w:hAnsi="Times New Roman" w:cs="Times New Roman"/>
            <w:sz w:val="24"/>
          </w:rPr>
          <w:delText xml:space="preserve">change </w:delText>
        </w:r>
      </w:del>
      <w:ins w:id="114" w:author="Kelsi" w:date="2024-03-31T08:26:00Z">
        <w:r w:rsidR="00380901">
          <w:rPr>
            <w:rFonts w:ascii="Times New Roman" w:eastAsia="Microsoft YaHei" w:hAnsi="Times New Roman" w:cs="Times New Roman"/>
            <w:sz w:val="24"/>
          </w:rPr>
          <w:t>changes</w:t>
        </w:r>
      </w:ins>
      <w:ins w:id="115" w:author="Kelsi" w:date="2024-03-31T09:01:00Z">
        <w:r w:rsidR="00B858DE">
          <w:rPr>
            <w:rFonts w:ascii="Times New Roman" w:eastAsia="Microsoft YaHei" w:hAnsi="Times New Roman" w:cs="Times New Roman"/>
            <w:sz w:val="24"/>
          </w:rPr>
          <w:t xml:space="preserve"> of the metals</w:t>
        </w:r>
      </w:ins>
      <w:ins w:id="116" w:author="Kelsi" w:date="2024-03-31T08:26:00Z">
        <w:r w:rsidR="00380901" w:rsidRPr="00343915">
          <w:rPr>
            <w:rFonts w:ascii="Times New Roman" w:eastAsia="Microsoft YaHei" w:hAnsi="Times New Roman" w:cs="Times New Roman"/>
            <w:sz w:val="24"/>
          </w:rPr>
          <w:t xml:space="preserve"> </w:t>
        </w:r>
      </w:ins>
      <w:commentRangeStart w:id="117"/>
      <w:del w:id="118" w:author="Kelsi" w:date="2024-03-31T08:26:00Z">
        <w:r w:rsidRPr="00343915" w:rsidDel="00380901">
          <w:rPr>
            <w:rFonts w:ascii="Times New Roman" w:eastAsia="Microsoft YaHei" w:hAnsi="Times New Roman" w:cs="Times New Roman"/>
            <w:sz w:val="24"/>
          </w:rPr>
          <w:delText>were</w:delText>
        </w:r>
      </w:del>
      <w:commentRangeEnd w:id="117"/>
      <w:r w:rsidR="00ED5B9B">
        <w:rPr>
          <w:rStyle w:val="CommentReference"/>
        </w:rPr>
        <w:commentReference w:id="117"/>
      </w:r>
      <w:del w:id="119" w:author="Kelsi" w:date="2024-03-31T08:26:00Z">
        <w:r w:rsidRPr="00343915" w:rsidDel="00380901">
          <w:rPr>
            <w:rFonts w:ascii="Times New Roman" w:eastAsia="Microsoft YaHei" w:hAnsi="Times New Roman" w:cs="Times New Roman"/>
            <w:sz w:val="24"/>
          </w:rPr>
          <w:delText xml:space="preserve"> </w:delText>
        </w:r>
      </w:del>
      <w:ins w:id="120" w:author="Kelsi" w:date="2024-03-31T08:26:00Z">
        <w:r w:rsidR="00380901">
          <w:rPr>
            <w:rFonts w:ascii="Times New Roman" w:eastAsia="Microsoft YaHei" w:hAnsi="Times New Roman" w:cs="Times New Roman"/>
            <w:sz w:val="24"/>
          </w:rPr>
          <w:t>remained</w:t>
        </w:r>
        <w:r w:rsidR="00380901"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steady </w:t>
      </w:r>
      <w:commentRangeStart w:id="121"/>
      <w:del w:id="122" w:author="Kelsi" w:date="2024-03-31T08:27:00Z">
        <w:r w:rsidRPr="00343915" w:rsidDel="00380901">
          <w:rPr>
            <w:rFonts w:ascii="Times New Roman" w:eastAsia="Microsoft YaHei" w:hAnsi="Times New Roman" w:cs="Times New Roman"/>
            <w:sz w:val="24"/>
          </w:rPr>
          <w:delText xml:space="preserve">in the period </w:delText>
        </w:r>
      </w:del>
      <w:commentRangeEnd w:id="121"/>
      <w:r w:rsidR="00ED5B9B">
        <w:rPr>
          <w:rStyle w:val="CommentReference"/>
        </w:rPr>
        <w:commentReference w:id="121"/>
      </w:r>
      <w:r w:rsidRPr="00343915">
        <w:rPr>
          <w:rFonts w:ascii="Times New Roman" w:eastAsia="Microsoft YaHei" w:hAnsi="Times New Roman" w:cs="Times New Roman"/>
          <w:sz w:val="24"/>
        </w:rPr>
        <w:t>from July to September</w:t>
      </w:r>
      <w:commentRangeStart w:id="123"/>
      <w:del w:id="124" w:author="Kelsi" w:date="2024-03-31T08:28:00Z">
        <w:r w:rsidRPr="00343915" w:rsidDel="00F4200E">
          <w:rPr>
            <w:rFonts w:ascii="Times New Roman" w:eastAsia="Microsoft YaHei" w:hAnsi="Times New Roman" w:cs="Times New Roman"/>
            <w:sz w:val="24"/>
          </w:rPr>
          <w:delText xml:space="preserve">. </w:delText>
        </w:r>
      </w:del>
      <w:ins w:id="125" w:author="Kelsi" w:date="2024-03-31T08:28:00Z">
        <w:r w:rsidR="00F4200E">
          <w:rPr>
            <w:rFonts w:ascii="Times New Roman" w:eastAsia="Microsoft YaHei" w:hAnsi="Times New Roman" w:cs="Times New Roman"/>
            <w:sz w:val="24"/>
          </w:rPr>
          <w:t>,</w:t>
        </w:r>
      </w:ins>
      <w:commentRangeEnd w:id="123"/>
      <w:ins w:id="126" w:author="Kelsi" w:date="2024-03-31T09:03:00Z">
        <w:r w:rsidR="002615C7">
          <w:rPr>
            <w:rStyle w:val="CommentReference"/>
          </w:rPr>
          <w:commentReference w:id="123"/>
        </w:r>
      </w:ins>
      <w:ins w:id="127" w:author="Kelsi" w:date="2024-03-31T08:28:00Z">
        <w:r w:rsidR="00F4200E" w:rsidRPr="00343915">
          <w:rPr>
            <w:rFonts w:ascii="Times New Roman" w:eastAsia="Microsoft YaHei" w:hAnsi="Times New Roman" w:cs="Times New Roman"/>
            <w:sz w:val="24"/>
          </w:rPr>
          <w:t xml:space="preserve"> </w:t>
        </w:r>
        <w:r w:rsidR="00F4200E">
          <w:rPr>
            <w:rFonts w:ascii="Times New Roman" w:eastAsia="Microsoft YaHei" w:hAnsi="Times New Roman" w:cs="Times New Roman"/>
            <w:sz w:val="24"/>
          </w:rPr>
          <w:t xml:space="preserve">where </w:t>
        </w:r>
      </w:ins>
      <w:r w:rsidRPr="00343915">
        <w:rPr>
          <w:rFonts w:ascii="Times New Roman" w:eastAsia="Microsoft YaHei" w:hAnsi="Times New Roman" w:cs="Times New Roman"/>
          <w:sz w:val="24"/>
        </w:rPr>
        <w:t xml:space="preserve">copper </w:t>
      </w:r>
      <w:commentRangeStart w:id="128"/>
      <w:del w:id="129" w:author="Kelsi" w:date="2024-03-31T08:28:00Z">
        <w:r w:rsidRPr="00343915" w:rsidDel="00F4200E">
          <w:rPr>
            <w:rFonts w:ascii="Times New Roman" w:eastAsia="Microsoft YaHei" w:hAnsi="Times New Roman" w:cs="Times New Roman"/>
            <w:sz w:val="24"/>
          </w:rPr>
          <w:delText>was becoming</w:delText>
        </w:r>
      </w:del>
      <w:commentRangeEnd w:id="128"/>
      <w:r w:rsidR="00ED5B9B">
        <w:rPr>
          <w:rStyle w:val="CommentReference"/>
        </w:rPr>
        <w:commentReference w:id="128"/>
      </w:r>
      <w:ins w:id="130" w:author="Kelsi" w:date="2024-03-31T08:28:00Z">
        <w:r w:rsidR="00F4200E">
          <w:rPr>
            <w:rFonts w:ascii="Times New Roman" w:eastAsia="Microsoft YaHei" w:hAnsi="Times New Roman" w:cs="Times New Roman"/>
            <w:sz w:val="24"/>
          </w:rPr>
          <w:t>became</w:t>
        </w:r>
      </w:ins>
      <w:r w:rsidRPr="00343915">
        <w:rPr>
          <w:rFonts w:ascii="Times New Roman" w:eastAsia="Microsoft YaHei" w:hAnsi="Times New Roman" w:cs="Times New Roman"/>
          <w:sz w:val="24"/>
        </w:rPr>
        <w:t xml:space="preserve"> more </w:t>
      </w:r>
      <w:commentRangeStart w:id="131"/>
      <w:del w:id="132" w:author="Kelsi" w:date="2024-03-31T08:28:00Z">
        <w:r w:rsidRPr="00343915" w:rsidDel="00F4200E">
          <w:rPr>
            <w:rFonts w:ascii="Times New Roman" w:eastAsia="Microsoft YaHei" w:hAnsi="Times New Roman" w:cs="Times New Roman"/>
            <w:sz w:val="24"/>
          </w:rPr>
          <w:delText>expansive</w:delText>
        </w:r>
      </w:del>
      <w:commentRangeEnd w:id="131"/>
      <w:r w:rsidR="0089478A">
        <w:rPr>
          <w:rStyle w:val="CommentReference"/>
        </w:rPr>
        <w:commentReference w:id="131"/>
      </w:r>
      <w:del w:id="133" w:author="Kelsi" w:date="2024-03-31T08:28:00Z">
        <w:r w:rsidRPr="00343915" w:rsidDel="00F4200E">
          <w:rPr>
            <w:rFonts w:ascii="Times New Roman" w:eastAsia="Microsoft YaHei" w:hAnsi="Times New Roman" w:cs="Times New Roman"/>
            <w:sz w:val="24"/>
          </w:rPr>
          <w:delText xml:space="preserve"> </w:delText>
        </w:r>
      </w:del>
      <w:ins w:id="134" w:author="Kelsi" w:date="2024-03-31T08:28:00Z">
        <w:r w:rsidR="00F4200E">
          <w:rPr>
            <w:rFonts w:ascii="Times New Roman" w:eastAsia="Microsoft YaHei" w:hAnsi="Times New Roman" w:cs="Times New Roman"/>
            <w:sz w:val="24"/>
          </w:rPr>
          <w:t>expensive</w:t>
        </w:r>
        <w:r w:rsidR="00F4200E"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 xml:space="preserve">at </w:t>
      </w:r>
      <w:commentRangeStart w:id="135"/>
      <w:del w:id="136" w:author="Kelsi" w:date="2024-03-31T08:28:00Z">
        <w:r w:rsidRPr="00343915" w:rsidDel="00CA3890">
          <w:rPr>
            <w:rFonts w:ascii="Times New Roman" w:eastAsia="Microsoft YaHei" w:hAnsi="Times New Roman" w:cs="Times New Roman"/>
            <w:sz w:val="24"/>
          </w:rPr>
          <w:delText xml:space="preserve">the rate of </w:delText>
        </w:r>
      </w:del>
      <w:commentRangeEnd w:id="135"/>
      <w:r w:rsidR="005A4C7C">
        <w:rPr>
          <w:rStyle w:val="CommentReference"/>
        </w:rPr>
        <w:commentReference w:id="135"/>
      </w:r>
      <w:r w:rsidRPr="00343915">
        <w:rPr>
          <w:rFonts w:ascii="Times New Roman" w:eastAsia="Microsoft YaHei" w:hAnsi="Times New Roman" w:cs="Times New Roman"/>
          <w:sz w:val="24"/>
        </w:rPr>
        <w:t xml:space="preserve">1% per month, </w:t>
      </w:r>
      <w:commentRangeStart w:id="137"/>
      <w:del w:id="138" w:author="Kelsi" w:date="2024-03-31T08:29:00Z">
        <w:r w:rsidRPr="00343915" w:rsidDel="00CA3890">
          <w:rPr>
            <w:rFonts w:ascii="Times New Roman" w:eastAsia="Microsoft YaHei" w:hAnsi="Times New Roman" w:cs="Times New Roman"/>
            <w:sz w:val="24"/>
          </w:rPr>
          <w:delText xml:space="preserve">at the same time, </w:delText>
        </w:r>
      </w:del>
      <w:commentRangeEnd w:id="137"/>
      <w:r w:rsidR="00471DB7">
        <w:rPr>
          <w:rStyle w:val="CommentReference"/>
        </w:rPr>
        <w:commentReference w:id="137"/>
      </w:r>
      <w:del w:id="139" w:author="Kelsi" w:date="2024-03-31T08:29:00Z">
        <w:r w:rsidRPr="00343915" w:rsidDel="00CA3890">
          <w:rPr>
            <w:rFonts w:ascii="Times New Roman" w:eastAsia="Microsoft YaHei" w:hAnsi="Times New Roman" w:cs="Times New Roman"/>
            <w:sz w:val="24"/>
          </w:rPr>
          <w:delText>prices</w:delText>
        </w:r>
      </w:del>
      <w:ins w:id="140" w:author="Kelsi" w:date="2024-03-31T08:29:00Z">
        <w:r w:rsidR="00CA3890">
          <w:rPr>
            <w:rFonts w:ascii="Times New Roman" w:eastAsia="Microsoft YaHei" w:hAnsi="Times New Roman" w:cs="Times New Roman"/>
            <w:sz w:val="24"/>
          </w:rPr>
          <w:t>whereas that</w:t>
        </w:r>
      </w:ins>
      <w:r w:rsidRPr="00343915">
        <w:rPr>
          <w:rFonts w:ascii="Times New Roman" w:eastAsia="Microsoft YaHei" w:hAnsi="Times New Roman" w:cs="Times New Roman"/>
          <w:sz w:val="24"/>
        </w:rPr>
        <w:t xml:space="preserve"> of nickel and zinc were lower</w:t>
      </w:r>
      <w:del w:id="141" w:author="Kelsi" w:date="2024-03-31T08:29:00Z">
        <w:r w:rsidRPr="00343915" w:rsidDel="00CA3890">
          <w:rPr>
            <w:rFonts w:ascii="Times New Roman" w:eastAsia="Microsoft YaHei" w:hAnsi="Times New Roman" w:cs="Times New Roman"/>
            <w:sz w:val="24"/>
          </w:rPr>
          <w:delText xml:space="preserve"> </w:delText>
        </w:r>
        <w:commentRangeStart w:id="142"/>
        <w:r w:rsidRPr="00343915" w:rsidDel="00CA3890">
          <w:rPr>
            <w:rFonts w:ascii="Times New Roman" w:eastAsia="Microsoft YaHei" w:hAnsi="Times New Roman" w:cs="Times New Roman"/>
            <w:sz w:val="24"/>
          </w:rPr>
          <w:delText>and lower</w:delText>
        </w:r>
      </w:del>
      <w:ins w:id="143" w:author="Kelsi" w:date="2024-03-31T08:29:00Z">
        <w:r w:rsidR="00CA3890">
          <w:rPr>
            <w:rFonts w:ascii="Times New Roman" w:eastAsia="Microsoft YaHei" w:hAnsi="Times New Roman" w:cs="Times New Roman"/>
            <w:sz w:val="24"/>
          </w:rPr>
          <w:t xml:space="preserve"> </w:t>
        </w:r>
      </w:ins>
      <w:commentRangeEnd w:id="142"/>
      <w:ins w:id="144" w:author="Kelsi" w:date="2024-03-31T09:03:00Z">
        <w:r w:rsidR="000861FD">
          <w:rPr>
            <w:rStyle w:val="CommentReference"/>
          </w:rPr>
          <w:commentReference w:id="142"/>
        </w:r>
      </w:ins>
      <w:ins w:id="145" w:author="Kelsi" w:date="2024-03-31T08:29:00Z">
        <w:r w:rsidR="00CA3890">
          <w:rPr>
            <w:rFonts w:ascii="Times New Roman" w:eastAsia="Microsoft YaHei" w:hAnsi="Times New Roman" w:cs="Times New Roman"/>
            <w:sz w:val="24"/>
          </w:rPr>
          <w:t>at -1% and -0.5%, separately</w:t>
        </w:r>
      </w:ins>
      <w:r w:rsidRPr="00343915">
        <w:rPr>
          <w:rFonts w:ascii="Times New Roman" w:eastAsia="Microsoft YaHei" w:hAnsi="Times New Roman" w:cs="Times New Roman"/>
          <w:sz w:val="24"/>
        </w:rPr>
        <w:t xml:space="preserve">. </w:t>
      </w:r>
      <w:ins w:id="146" w:author="Kelsi" w:date="2024-03-31T08:31:00Z">
        <w:r w:rsidR="00CA3890">
          <w:rPr>
            <w:rFonts w:ascii="Times New Roman" w:eastAsia="Microsoft YaHei" w:hAnsi="Times New Roman" w:cs="Times New Roman"/>
            <w:sz w:val="24"/>
          </w:rPr>
          <w:t xml:space="preserve">After experiencing fluctuations </w:t>
        </w:r>
      </w:ins>
      <w:del w:id="147" w:author="Kelsi" w:date="2024-03-31T08:31:00Z">
        <w:r w:rsidRPr="00343915" w:rsidDel="00CA3890">
          <w:rPr>
            <w:rFonts w:ascii="Times New Roman" w:eastAsia="Microsoft YaHei" w:hAnsi="Times New Roman" w:cs="Times New Roman"/>
            <w:sz w:val="24"/>
          </w:rPr>
          <w:delText xml:space="preserve">In </w:delText>
        </w:r>
      </w:del>
      <w:ins w:id="148" w:author="Kelsi" w:date="2024-03-31T08:31:00Z">
        <w:r w:rsidR="00CA3890">
          <w:rPr>
            <w:rFonts w:ascii="Times New Roman" w:eastAsia="Microsoft YaHei" w:hAnsi="Times New Roman" w:cs="Times New Roman"/>
            <w:sz w:val="24"/>
          </w:rPr>
          <w:t>in</w:t>
        </w:r>
        <w:r w:rsidR="00CA3890" w:rsidRPr="00343915">
          <w:rPr>
            <w:rFonts w:ascii="Times New Roman" w:eastAsia="Microsoft YaHei" w:hAnsi="Times New Roman" w:cs="Times New Roman"/>
            <w:sz w:val="24"/>
          </w:rPr>
          <w:t xml:space="preserve"> </w:t>
        </w:r>
      </w:ins>
      <w:r w:rsidRPr="00343915">
        <w:rPr>
          <w:rFonts w:ascii="Times New Roman" w:eastAsia="Microsoft YaHei" w:hAnsi="Times New Roman" w:cs="Times New Roman"/>
          <w:sz w:val="24"/>
        </w:rPr>
        <w:t>the follow</w:t>
      </w:r>
      <w:r w:rsidRPr="00343915">
        <w:rPr>
          <w:rFonts w:ascii="Times New Roman" w:eastAsia="Microsoft YaHei" w:hAnsi="Times New Roman" w:cs="Times New Roman"/>
          <w:sz w:val="24"/>
        </w:rPr>
        <w:t xml:space="preserve">ing </w:t>
      </w:r>
      <w:commentRangeStart w:id="149"/>
      <w:del w:id="150" w:author="Kelsi" w:date="2024-03-31T08:32:00Z">
        <w:r w:rsidRPr="00343915" w:rsidDel="00CA3890">
          <w:rPr>
            <w:rFonts w:ascii="Times New Roman" w:eastAsia="Microsoft YaHei" w:hAnsi="Times New Roman" w:cs="Times New Roman"/>
            <w:sz w:val="24"/>
          </w:rPr>
          <w:delText>three</w:delText>
        </w:r>
      </w:del>
      <w:commentRangeEnd w:id="149"/>
      <w:r w:rsidR="000861FD">
        <w:rPr>
          <w:rStyle w:val="CommentReference"/>
        </w:rPr>
        <w:commentReference w:id="149"/>
      </w:r>
      <w:del w:id="151" w:author="Kelsi" w:date="2024-03-31T08:32:00Z">
        <w:r w:rsidRPr="00343915" w:rsidDel="00CA3890">
          <w:rPr>
            <w:rFonts w:ascii="Times New Roman" w:eastAsia="Microsoft YaHei" w:hAnsi="Times New Roman" w:cs="Times New Roman"/>
            <w:sz w:val="24"/>
          </w:rPr>
          <w:delText xml:space="preserve"> </w:delText>
        </w:r>
      </w:del>
      <w:ins w:id="152" w:author="Kelsi" w:date="2024-03-31T08:32:00Z">
        <w:r w:rsidR="00CA3890">
          <w:rPr>
            <w:rFonts w:ascii="Times New Roman" w:eastAsia="Microsoft YaHei" w:hAnsi="Times New Roman" w:cs="Times New Roman"/>
            <w:sz w:val="24"/>
          </w:rPr>
          <w:t>two</w:t>
        </w:r>
        <w:r w:rsidR="00CA3890" w:rsidRPr="00343915">
          <w:rPr>
            <w:rFonts w:ascii="Times New Roman" w:eastAsia="Microsoft YaHei" w:hAnsi="Times New Roman" w:cs="Times New Roman"/>
            <w:sz w:val="24"/>
          </w:rPr>
          <w:t xml:space="preserve"> </w:t>
        </w:r>
      </w:ins>
      <w:del w:id="153" w:author="Kelsi" w:date="2024-03-31T08:31:00Z">
        <w:r w:rsidRPr="00343915" w:rsidDel="00CA3890">
          <w:rPr>
            <w:rFonts w:ascii="Times New Roman" w:eastAsia="Microsoft YaHei" w:hAnsi="Times New Roman" w:cs="Times New Roman"/>
            <w:sz w:val="24"/>
          </w:rPr>
          <w:delText>month</w:delText>
        </w:r>
      </w:del>
      <w:ins w:id="154" w:author="Kelsi" w:date="2024-03-31T08:31:00Z">
        <w:r w:rsidR="00CA3890">
          <w:rPr>
            <w:rFonts w:ascii="Times New Roman" w:eastAsia="Microsoft YaHei" w:hAnsi="Times New Roman" w:cs="Times New Roman"/>
            <w:sz w:val="24"/>
          </w:rPr>
          <w:t>months</w:t>
        </w:r>
      </w:ins>
      <w:r w:rsidRPr="00343915">
        <w:rPr>
          <w:rFonts w:ascii="Times New Roman" w:eastAsia="Microsoft YaHei" w:hAnsi="Times New Roman" w:cs="Times New Roman"/>
          <w:sz w:val="24"/>
        </w:rPr>
        <w:t xml:space="preserve">, </w:t>
      </w:r>
      <w:r w:rsidRPr="00343915">
        <w:rPr>
          <w:rFonts w:ascii="Times New Roman" w:eastAsia="Microsoft YaHei" w:hAnsi="Times New Roman" w:cs="Times New Roman"/>
          <w:sz w:val="24"/>
        </w:rPr>
        <w:t xml:space="preserve">the </w:t>
      </w:r>
      <w:del w:id="155" w:author="Kelsi" w:date="2024-03-31T08:33:00Z">
        <w:r w:rsidRPr="00343915" w:rsidDel="00CA3890">
          <w:rPr>
            <w:rFonts w:ascii="Times New Roman" w:eastAsia="Microsoft YaHei" w:hAnsi="Times New Roman" w:cs="Times New Roman"/>
            <w:sz w:val="24"/>
          </w:rPr>
          <w:delText xml:space="preserve">increase </w:delText>
        </w:r>
      </w:del>
      <w:r w:rsidRPr="00343915">
        <w:rPr>
          <w:rFonts w:ascii="Times New Roman" w:eastAsia="Microsoft YaHei" w:hAnsi="Times New Roman" w:cs="Times New Roman"/>
          <w:sz w:val="24"/>
        </w:rPr>
        <w:t xml:space="preserve">rate of </w:t>
      </w:r>
      <w:ins w:id="156" w:author="Kelsi" w:date="2024-03-31T08:33:00Z">
        <w:r w:rsidR="00CA3890">
          <w:rPr>
            <w:rFonts w:ascii="Times New Roman" w:eastAsia="Microsoft YaHei" w:hAnsi="Times New Roman" w:cs="Times New Roman"/>
            <w:sz w:val="24"/>
          </w:rPr>
          <w:t xml:space="preserve">price </w:t>
        </w:r>
      </w:ins>
      <w:ins w:id="157" w:author="Kelsi" w:date="2024-03-31T08:34:00Z">
        <w:r w:rsidR="00CA3890">
          <w:rPr>
            <w:rFonts w:ascii="Times New Roman" w:eastAsia="Microsoft YaHei" w:hAnsi="Times New Roman" w:cs="Times New Roman"/>
            <w:sz w:val="24"/>
          </w:rPr>
          <w:t>change</w:t>
        </w:r>
      </w:ins>
      <w:ins w:id="158" w:author="Kelsi" w:date="2024-03-31T08:33:00Z">
        <w:r w:rsidR="00CA3890">
          <w:rPr>
            <w:rFonts w:ascii="Times New Roman" w:eastAsia="Microsoft YaHei" w:hAnsi="Times New Roman" w:cs="Times New Roman"/>
            <w:sz w:val="24"/>
          </w:rPr>
          <w:t xml:space="preserve"> </w:t>
        </w:r>
      </w:ins>
      <w:commentRangeStart w:id="159"/>
      <w:del w:id="160" w:author="Kelsi" w:date="2024-03-31T08:34:00Z">
        <w:r w:rsidRPr="00343915" w:rsidDel="00CA3890">
          <w:rPr>
            <w:rFonts w:ascii="Times New Roman" w:eastAsia="Microsoft YaHei" w:hAnsi="Times New Roman" w:cs="Times New Roman"/>
            <w:sz w:val="24"/>
          </w:rPr>
          <w:delText xml:space="preserve">copper was slow and became stable, then </w:delText>
        </w:r>
      </w:del>
      <w:commentRangeEnd w:id="159"/>
      <w:r w:rsidR="000861FD">
        <w:rPr>
          <w:rStyle w:val="CommentReference"/>
        </w:rPr>
        <w:commentReference w:id="159"/>
      </w:r>
      <w:r w:rsidRPr="00343915">
        <w:rPr>
          <w:rFonts w:ascii="Times New Roman" w:eastAsia="Microsoft YaHei" w:hAnsi="Times New Roman" w:cs="Times New Roman"/>
          <w:sz w:val="24"/>
        </w:rPr>
        <w:t>went up to approximately 1.5%</w:t>
      </w:r>
      <w:ins w:id="161" w:author="Kelsi" w:date="2024-03-31T08:34:00Z">
        <w:r w:rsidR="00CA3890">
          <w:rPr>
            <w:rFonts w:ascii="Times New Roman" w:eastAsia="Microsoft YaHei" w:hAnsi="Times New Roman" w:cs="Times New Roman"/>
            <w:sz w:val="24"/>
          </w:rPr>
          <w:t xml:space="preserve"> for copper and 1</w:t>
        </w:r>
      </w:ins>
      <w:ins w:id="162" w:author="Kelsi" w:date="2024-03-31T08:35:00Z">
        <w:r w:rsidR="00CA3890">
          <w:rPr>
            <w:rFonts w:ascii="Times New Roman" w:eastAsia="Microsoft YaHei" w:hAnsi="Times New Roman" w:cs="Times New Roman"/>
            <w:sz w:val="24"/>
          </w:rPr>
          <w:t>% for nickel</w:t>
        </w:r>
      </w:ins>
      <w:del w:id="163" w:author="Kelsi" w:date="2024-03-31T08:34:00Z">
        <w:r w:rsidRPr="00343915" w:rsidDel="00CA3890">
          <w:rPr>
            <w:rFonts w:ascii="Times New Roman" w:eastAsia="Microsoft YaHei" w:hAnsi="Times New Roman" w:cs="Times New Roman"/>
            <w:sz w:val="24"/>
          </w:rPr>
          <w:delText>.</w:delText>
        </w:r>
      </w:del>
      <w:ins w:id="164" w:author="Kelsi" w:date="2024-03-31T08:35:00Z">
        <w:r w:rsidR="00CA3890">
          <w:rPr>
            <w:rFonts w:ascii="Times New Roman" w:eastAsia="Microsoft YaHei" w:hAnsi="Times New Roman" w:cs="Times New Roman"/>
            <w:sz w:val="24"/>
          </w:rPr>
          <w:t xml:space="preserve"> by year-end</w:t>
        </w:r>
      </w:ins>
      <w:ins w:id="165" w:author="Kelsi" w:date="2024-03-31T08:34:00Z">
        <w:r w:rsidR="00CA3890">
          <w:rPr>
            <w:rFonts w:ascii="Times New Roman" w:eastAsia="Microsoft YaHei" w:hAnsi="Times New Roman" w:cs="Times New Roman"/>
            <w:sz w:val="24"/>
          </w:rPr>
          <w:t xml:space="preserve">, </w:t>
        </w:r>
      </w:ins>
      <w:del w:id="166" w:author="Kelsi" w:date="2024-03-31T08:35:00Z">
        <w:r w:rsidRPr="00343915" w:rsidDel="00CA3890">
          <w:rPr>
            <w:rFonts w:ascii="Times New Roman" w:eastAsia="Microsoft YaHei" w:hAnsi="Times New Roman" w:cs="Times New Roman"/>
            <w:sz w:val="24"/>
          </w:rPr>
          <w:delText xml:space="preserve"> </w:delText>
        </w:r>
      </w:del>
      <w:del w:id="167" w:author="Kelsi" w:date="2024-03-31T08:34:00Z">
        <w:r w:rsidRPr="00343915" w:rsidDel="00CA3890">
          <w:rPr>
            <w:rFonts w:ascii="Times New Roman" w:eastAsia="Microsoft YaHei" w:hAnsi="Times New Roman" w:cs="Times New Roman"/>
            <w:sz w:val="24"/>
          </w:rPr>
          <w:delText>n</w:delText>
        </w:r>
        <w:commentRangeStart w:id="168"/>
        <w:r w:rsidRPr="00343915" w:rsidDel="00CA3890">
          <w:rPr>
            <w:rFonts w:ascii="Times New Roman" w:eastAsia="Microsoft YaHei" w:hAnsi="Times New Roman" w:cs="Times New Roman"/>
            <w:sz w:val="24"/>
          </w:rPr>
          <w:delText xml:space="preserve">ickel and zinc were decreasing even worse, but they rebounced on November. Then </w:delText>
        </w:r>
      </w:del>
      <w:commentRangeEnd w:id="168"/>
      <w:r w:rsidR="00E2395F">
        <w:rPr>
          <w:rStyle w:val="CommentReference"/>
        </w:rPr>
        <w:commentReference w:id="168"/>
      </w:r>
      <w:ins w:id="169" w:author="Kelsi" w:date="2024-03-31T08:35:00Z">
        <w:r w:rsidR="00CA3890">
          <w:rPr>
            <w:rFonts w:ascii="Times New Roman" w:eastAsia="Microsoft YaHei" w:hAnsi="Times New Roman" w:cs="Times New Roman"/>
            <w:sz w:val="24"/>
          </w:rPr>
          <w:t xml:space="preserve">which led to </w:t>
        </w:r>
      </w:ins>
      <w:r w:rsidRPr="00343915">
        <w:rPr>
          <w:rFonts w:ascii="Times New Roman" w:eastAsia="Microsoft YaHei" w:hAnsi="Times New Roman" w:cs="Times New Roman"/>
          <w:sz w:val="24"/>
        </w:rPr>
        <w:t xml:space="preserve">zinc </w:t>
      </w:r>
      <w:commentRangeStart w:id="170"/>
      <w:del w:id="171" w:author="Kelsi" w:date="2024-03-31T08:35:00Z">
        <w:r w:rsidRPr="00343915" w:rsidDel="00CA3890">
          <w:rPr>
            <w:rFonts w:ascii="Times New Roman" w:eastAsia="Microsoft YaHei" w:hAnsi="Times New Roman" w:cs="Times New Roman"/>
            <w:sz w:val="24"/>
          </w:rPr>
          <w:delText>kept increaing and nickel rose in a stable rate</w:delText>
        </w:r>
      </w:del>
      <w:commentRangeEnd w:id="170"/>
      <w:r w:rsidR="00B04381">
        <w:rPr>
          <w:rStyle w:val="CommentReference"/>
        </w:rPr>
        <w:commentReference w:id="170"/>
      </w:r>
      <w:ins w:id="172" w:author="Kelsi" w:date="2024-03-31T08:35:00Z">
        <w:r w:rsidR="00CA3890">
          <w:rPr>
            <w:rFonts w:ascii="Times New Roman" w:eastAsia="Microsoft YaHei" w:hAnsi="Times New Roman" w:cs="Times New Roman"/>
            <w:sz w:val="24"/>
          </w:rPr>
          <w:t>surpassing the other two metals by 0.5% to 1%</w:t>
        </w:r>
      </w:ins>
      <w:r w:rsidRPr="00343915">
        <w:rPr>
          <w:rFonts w:ascii="Times New Roman" w:eastAsia="Microsoft YaHei" w:hAnsi="Times New Roman" w:cs="Times New Roman"/>
          <w:sz w:val="24"/>
        </w:rPr>
        <w:t>.</w:t>
      </w:r>
      <w:r w:rsidRPr="00343915">
        <w:rPr>
          <w:rFonts w:ascii="Times New Roman" w:eastAsia="Microsoft YaHei" w:hAnsi="Times New Roman" w:cs="Times New Roman"/>
          <w:sz w:val="24"/>
        </w:rPr>
        <w:cr/>
      </w:r>
    </w:p>
    <w:p w:rsidR="008E6072" w:rsidRDefault="008E6072">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Pr="00343915" w:rsidRDefault="00ED4EA3">
      <w:pPr>
        <w:rPr>
          <w:rFonts w:ascii="Times New Roman" w:hAnsi="Times New Roman" w:cs="Times New Roman"/>
          <w:sz w:val="24"/>
        </w:rPr>
      </w:pPr>
    </w:p>
    <w:p w:rsidR="008E6072" w:rsidRPr="00343915" w:rsidRDefault="007E0F13">
      <w:pPr>
        <w:rPr>
          <w:rFonts w:ascii="Times New Roman" w:hAnsi="Times New Roman" w:cs="Times New Roman"/>
          <w:sz w:val="24"/>
        </w:rPr>
      </w:pPr>
      <w:r w:rsidRPr="00343915">
        <w:rPr>
          <w:rFonts w:ascii="Times New Roman" w:hAnsi="Times New Roman" w:cs="Times New Roman"/>
          <w:b/>
          <w:bCs/>
          <w:sz w:val="24"/>
        </w:rPr>
        <w:lastRenderedPageBreak/>
        <w:t>Word count</w:t>
      </w:r>
      <w:r w:rsidRPr="00343915">
        <w:rPr>
          <w:rFonts w:ascii="Times New Roman" w:hAnsi="Times New Roman" w:cs="Times New Roman"/>
          <w:b/>
          <w:bCs/>
          <w:sz w:val="24"/>
        </w:rPr>
        <w:t xml:space="preserve">: </w:t>
      </w:r>
      <w:r w:rsidR="00343915">
        <w:rPr>
          <w:rFonts w:ascii="Times New Roman" w:hAnsi="Times New Roman" w:cs="Times New Roman"/>
          <w:b/>
          <w:bCs/>
          <w:sz w:val="24"/>
        </w:rPr>
        <w:t>225</w:t>
      </w: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p>
    <w:p w:rsidR="008E6072" w:rsidRPr="00343915" w:rsidRDefault="007E0F13" w:rsidP="00343915">
      <w:pPr>
        <w:ind w:firstLineChars="200" w:firstLine="480"/>
        <w:rPr>
          <w:rFonts w:ascii="Times New Roman" w:eastAsia="Microsoft YaHei" w:hAnsi="Times New Roman" w:cs="Times New Roman"/>
          <w:b/>
          <w:bCs/>
          <w:sz w:val="24"/>
        </w:rPr>
      </w:pPr>
      <w:r w:rsidRPr="00343915">
        <w:rPr>
          <w:rFonts w:ascii="Times New Roman" w:eastAsia="Microsoft YaHei" w:hAnsi="Times New Roman" w:cs="Times New Roman"/>
          <w:b/>
          <w:bCs/>
          <w:noProof/>
          <w:sz w:val="24"/>
          <w:lang w:eastAsia="en-US"/>
        </w:rPr>
        <w:drawing>
          <wp:anchor distT="0" distB="0" distL="114300" distR="114300" simplePos="0" relativeHeight="251667456" behindDoc="0" locked="0" layoutInCell="1" allowOverlap="1" wp14:anchorId="0F3FF243" wp14:editId="233DB23C">
            <wp:simplePos x="0" y="0"/>
            <wp:positionH relativeFrom="column">
              <wp:posOffset>117475</wp:posOffset>
            </wp:positionH>
            <wp:positionV relativeFrom="paragraph">
              <wp:posOffset>61595</wp:posOffset>
            </wp:positionV>
            <wp:extent cx="292735" cy="293370"/>
            <wp:effectExtent l="0" t="0" r="12065" b="11430"/>
            <wp:wrapNone/>
            <wp:docPr id="30" name="图片 30" descr="D:\Documents\Downloads\图层3.png图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Documents\Downloads\图层3.png图层3"/>
                    <pic:cNvPicPr>
                      <a:picLocks noChangeAspect="1"/>
                    </pic:cNvPicPr>
                  </pic:nvPicPr>
                  <pic:blipFill>
                    <a:blip r:embed="rId14"/>
                    <a:srcRect/>
                    <a:stretch>
                      <a:fillRect/>
                    </a:stretch>
                  </pic:blipFill>
                  <pic:spPr>
                    <a:xfrm>
                      <a:off x="0" y="0"/>
                      <a:ext cx="292735" cy="293370"/>
                    </a:xfrm>
                    <a:prstGeom prst="rect">
                      <a:avLst/>
                    </a:prstGeom>
                  </pic:spPr>
                </pic:pic>
              </a:graphicData>
            </a:graphic>
          </wp:anchor>
        </w:drawing>
      </w:r>
      <w:r w:rsidRPr="00343915">
        <w:rPr>
          <w:rFonts w:ascii="Times New Roman" w:eastAsia="Microsoft YaHei" w:hAnsi="Times New Roman" w:cs="Times New Roman"/>
          <w:b/>
          <w:bCs/>
          <w:sz w:val="24"/>
        </w:rPr>
        <w:t>作文评分</w:t>
      </w:r>
    </w:p>
    <w:p w:rsidR="008E6072" w:rsidRPr="00343915" w:rsidRDefault="008E6072">
      <w:pPr>
        <w:rPr>
          <w:rFonts w:ascii="Times New Roman" w:hAnsi="Times New Roman" w:cs="Times New Roman"/>
          <w:sz w:val="24"/>
        </w:rPr>
      </w:pPr>
    </w:p>
    <w:p w:rsidR="008E6072" w:rsidRPr="00343915" w:rsidRDefault="007E0F13">
      <w:pPr>
        <w:numPr>
          <w:ilvl w:val="0"/>
          <w:numId w:val="2"/>
        </w:numPr>
        <w:jc w:val="left"/>
        <w:rPr>
          <w:rFonts w:ascii="Times New Roman" w:eastAsia="SimSun" w:hAnsi="Times New Roman" w:cs="Times New Roman"/>
          <w:sz w:val="24"/>
        </w:rPr>
      </w:pPr>
      <w:r w:rsidRPr="00343915">
        <w:rPr>
          <w:rFonts w:ascii="Times New Roman" w:eastAsia="SimSun" w:hAnsi="Times New Roman" w:cs="Times New Roman"/>
          <w:sz w:val="24"/>
        </w:rPr>
        <w:t>了解雅思考</w:t>
      </w:r>
      <w:r w:rsidRPr="00343915">
        <w:rPr>
          <w:rFonts w:ascii="Times New Roman" w:eastAsia="SimSun" w:hAnsi="Times New Roman" w:cs="Times New Roman"/>
          <w:sz w:val="24"/>
        </w:rPr>
        <w:t>官如何给作文评</w:t>
      </w:r>
      <w:r w:rsidRPr="00343915">
        <w:rPr>
          <w:rFonts w:ascii="Times New Roman" w:eastAsia="SimSun" w:hAnsi="Times New Roman" w:cs="Times New Roman"/>
          <w:sz w:val="24"/>
        </w:rPr>
        <w:t>分</w:t>
      </w:r>
      <w:r w:rsidRPr="00343915">
        <w:rPr>
          <w:rFonts w:ascii="Times New Roman" w:eastAsia="SimSun" w:hAnsi="Times New Roman" w:cs="Times New Roman"/>
          <w:sz w:val="24"/>
        </w:rPr>
        <w:t>：</w:t>
      </w:r>
      <w:hyperlink r:id="rId15" w:history="1">
        <w:r w:rsidRPr="00343915">
          <w:rPr>
            <w:rStyle w:val="Hyperlink"/>
            <w:rFonts w:ascii="Times New Roman" w:eastAsia="SimSun" w:hAnsi="Times New Roman" w:cs="Times New Roman"/>
            <w:sz w:val="24"/>
          </w:rPr>
          <w:t>可以按住</w:t>
        </w:r>
        <w:r w:rsidRPr="00343915">
          <w:rPr>
            <w:rStyle w:val="Hyperlink"/>
            <w:rFonts w:ascii="Times New Roman" w:eastAsia="SimSun" w:hAnsi="Times New Roman" w:cs="Times New Roman"/>
            <w:sz w:val="24"/>
          </w:rPr>
          <w:t>CTRL</w:t>
        </w:r>
        <w:r w:rsidRPr="00343915">
          <w:rPr>
            <w:rStyle w:val="Hyperlink"/>
            <w:rFonts w:ascii="Times New Roman" w:eastAsia="SimSun" w:hAnsi="Times New Roman" w:cs="Times New Roman"/>
            <w:sz w:val="24"/>
          </w:rPr>
          <w:t>键点这里了解</w:t>
        </w:r>
      </w:hyperlink>
      <w:r w:rsidRPr="00343915">
        <w:rPr>
          <w:rFonts w:ascii="Times New Roman" w:eastAsia="SimSun" w:hAnsi="Times New Roman" w:cs="Times New Roman"/>
          <w:sz w:val="24"/>
        </w:rPr>
        <w:t xml:space="preserve"> </w:t>
      </w:r>
    </w:p>
    <w:p w:rsidR="008E6072" w:rsidRPr="00343915" w:rsidRDefault="008E6072">
      <w:pPr>
        <w:jc w:val="left"/>
        <w:rPr>
          <w:rFonts w:ascii="Times New Roman" w:eastAsia="SimSun" w:hAnsi="Times New Roman" w:cs="Times New Roman"/>
          <w:sz w:val="24"/>
        </w:rPr>
      </w:pPr>
    </w:p>
    <w:p w:rsidR="008E6072" w:rsidRPr="00343915" w:rsidRDefault="007E0F13">
      <w:pPr>
        <w:numPr>
          <w:ilvl w:val="0"/>
          <w:numId w:val="2"/>
        </w:numPr>
        <w:jc w:val="left"/>
        <w:rPr>
          <w:rFonts w:ascii="Times New Roman" w:eastAsia="SimSun" w:hAnsi="Times New Roman" w:cs="Times New Roman"/>
          <w:sz w:val="24"/>
          <w:u w:val="single"/>
        </w:rPr>
      </w:pPr>
      <w:r w:rsidRPr="00343915">
        <w:rPr>
          <w:rFonts w:ascii="Times New Roman" w:eastAsia="SimSun" w:hAnsi="Times New Roman" w:cs="Times New Roman"/>
          <w:sz w:val="24"/>
        </w:rPr>
        <w:t>如果</w:t>
      </w:r>
      <w:r w:rsidRPr="00343915">
        <w:rPr>
          <w:rFonts w:ascii="Times New Roman" w:eastAsia="SimSun" w:hAnsi="Times New Roman" w:cs="Times New Roman"/>
          <w:sz w:val="24"/>
        </w:rPr>
        <w:t>想扫掉关于作文估分的几个地雷</w:t>
      </w:r>
      <w:r w:rsidRPr="00343915">
        <w:rPr>
          <w:rFonts w:ascii="Times New Roman" w:eastAsia="SimSun" w:hAnsi="Times New Roman" w:cs="Times New Roman"/>
          <w:sz w:val="24"/>
        </w:rPr>
        <w:t>：</w:t>
      </w:r>
      <w:hyperlink r:id="rId16" w:history="1">
        <w:r w:rsidRPr="00343915">
          <w:rPr>
            <w:rStyle w:val="Hyperlink"/>
            <w:rFonts w:ascii="Times New Roman" w:eastAsia="SimSun" w:hAnsi="Times New Roman" w:cs="Times New Roman"/>
            <w:sz w:val="24"/>
          </w:rPr>
          <w:t>可以按住</w:t>
        </w:r>
        <w:r w:rsidRPr="00343915">
          <w:rPr>
            <w:rStyle w:val="Hyperlink"/>
            <w:rFonts w:ascii="Times New Roman" w:eastAsia="SimSun" w:hAnsi="Times New Roman" w:cs="Times New Roman"/>
            <w:sz w:val="24"/>
          </w:rPr>
          <w:t>CTRL</w:t>
        </w:r>
        <w:r w:rsidRPr="00343915">
          <w:rPr>
            <w:rStyle w:val="Hyperlink"/>
            <w:rFonts w:ascii="Times New Roman" w:eastAsia="SimSun" w:hAnsi="Times New Roman" w:cs="Times New Roman"/>
            <w:sz w:val="24"/>
          </w:rPr>
          <w:t>键点这里了解</w:t>
        </w:r>
      </w:hyperlink>
    </w:p>
    <w:p w:rsidR="008E6072" w:rsidRPr="00343915" w:rsidRDefault="007E0F13">
      <w:pPr>
        <w:pStyle w:val="NormalWeb"/>
        <w:shd w:val="clear" w:color="auto" w:fill="FFFFFF"/>
        <w:snapToGrid w:val="0"/>
        <w:spacing w:beforeAutospacing="0" w:afterAutospacing="0" w:line="360" w:lineRule="auto"/>
        <w:rPr>
          <w:rFonts w:ascii="Times New Roman" w:eastAsia="Microsoft YaHei" w:hAnsi="Times New Roman"/>
          <w:kern w:val="2"/>
        </w:rPr>
      </w:pPr>
      <w:r w:rsidRPr="00343915">
        <w:rPr>
          <w:rFonts w:ascii="Times New Roman" w:eastAsia="Microsoft YaHei" w:hAnsi="Times New Roman"/>
          <w:kern w:val="2"/>
        </w:rPr>
        <w:t xml:space="preserve"> </w:t>
      </w:r>
    </w:p>
    <w:p w:rsidR="008E6072" w:rsidRPr="00343915" w:rsidRDefault="007E0F13">
      <w:pPr>
        <w:pStyle w:val="NormalWeb"/>
        <w:shd w:val="clear" w:color="auto" w:fill="FFFFFF"/>
        <w:snapToGrid w:val="0"/>
        <w:spacing w:beforeAutospacing="0" w:afterAutospacing="0" w:line="360" w:lineRule="auto"/>
        <w:rPr>
          <w:rFonts w:ascii="Times New Roman" w:hAnsi="Times New Roman"/>
          <w:b/>
          <w:bCs/>
          <w:kern w:val="2"/>
        </w:rPr>
      </w:pPr>
      <w:r w:rsidRPr="00343915">
        <w:rPr>
          <w:rFonts w:ascii="Times New Roman" w:hAnsi="Times New Roman"/>
          <w:b/>
          <w:bCs/>
          <w:kern w:val="2"/>
        </w:rPr>
        <w:t>具体评分：</w:t>
      </w:r>
    </w:p>
    <w:tbl>
      <w:tblPr>
        <w:tblStyle w:val="TableGrid"/>
        <w:tblW w:w="5000" w:type="pct"/>
        <w:tblLook w:val="04A0" w:firstRow="1" w:lastRow="0" w:firstColumn="1" w:lastColumn="0" w:noHBand="0" w:noVBand="1"/>
      </w:tblPr>
      <w:tblGrid>
        <w:gridCol w:w="2014"/>
        <w:gridCol w:w="960"/>
        <w:gridCol w:w="5548"/>
      </w:tblGrid>
      <w:tr w:rsidR="008E6072" w:rsidRPr="00343915" w:rsidTr="00ED4EA3">
        <w:trPr>
          <w:trHeight w:val="1484"/>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5924"/>
            <w:vAlign w:val="center"/>
          </w:tcPr>
          <w:p w:rsidR="008E6072" w:rsidRPr="00343915" w:rsidRDefault="007E0F13">
            <w:pPr>
              <w:pStyle w:val="NormalWeb"/>
              <w:snapToGrid w:val="0"/>
              <w:spacing w:beforeAutospacing="0" w:afterAutospacing="0" w:line="360" w:lineRule="auto"/>
              <w:jc w:val="center"/>
              <w:rPr>
                <w:rFonts w:ascii="Times New Roman" w:eastAsia="Microsoft YaHei" w:hAnsi="Times New Roman" w:cs="Times New Roman"/>
                <w:b/>
                <w:color w:val="FFFFFF" w:themeColor="background1"/>
              </w:rPr>
            </w:pPr>
            <w:r w:rsidRPr="00343915">
              <w:rPr>
                <w:rFonts w:ascii="Times New Roman" w:eastAsia="Microsoft YaHei" w:hAnsi="Times New Roman" w:cs="Times New Roman"/>
                <w:b/>
                <w:color w:val="FFFFFF" w:themeColor="background1"/>
              </w:rPr>
              <w:t>Scoring Criteria</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5924"/>
            <w:vAlign w:val="center"/>
          </w:tcPr>
          <w:p w:rsidR="008E6072" w:rsidRPr="00343915" w:rsidRDefault="007E0F13">
            <w:pPr>
              <w:pStyle w:val="NormalWeb"/>
              <w:snapToGrid w:val="0"/>
              <w:spacing w:beforeAutospacing="0" w:afterAutospacing="0" w:line="360" w:lineRule="auto"/>
              <w:jc w:val="center"/>
              <w:rPr>
                <w:rFonts w:ascii="Times New Roman" w:eastAsia="Microsoft YaHei" w:hAnsi="Times New Roman" w:cs="Times New Roman"/>
                <w:b/>
                <w:color w:val="FFFFFF" w:themeColor="background1"/>
              </w:rPr>
            </w:pPr>
            <w:r w:rsidRPr="00343915">
              <w:rPr>
                <w:rFonts w:ascii="Times New Roman" w:eastAsia="Microsoft YaHei" w:hAnsi="Times New Roman" w:cs="Times New Roman"/>
                <w:b/>
                <w:color w:val="FFFFFF" w:themeColor="background1"/>
              </w:rPr>
              <w:t>Score</w:t>
            </w:r>
          </w:p>
        </w:tc>
        <w:tc>
          <w:tcPr>
            <w:tcW w:w="3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5924"/>
            <w:vAlign w:val="center"/>
          </w:tcPr>
          <w:p w:rsidR="008E6072" w:rsidRPr="00343915" w:rsidRDefault="007E0F13">
            <w:pPr>
              <w:pStyle w:val="NormalWeb"/>
              <w:snapToGrid w:val="0"/>
              <w:spacing w:beforeAutospacing="0" w:afterAutospacing="0" w:line="360" w:lineRule="auto"/>
              <w:jc w:val="center"/>
              <w:rPr>
                <w:rFonts w:ascii="Times New Roman" w:eastAsia="Microsoft YaHei" w:hAnsi="Times New Roman" w:cs="Times New Roman"/>
                <w:color w:val="FFFFFF" w:themeColor="background1"/>
                <w:kern w:val="2"/>
                <w:lang w:bidi="ar-SA"/>
              </w:rPr>
            </w:pPr>
            <w:r w:rsidRPr="00343915">
              <w:rPr>
                <w:rFonts w:ascii="Times New Roman" w:eastAsia="Microsoft YaHei" w:hAnsi="Times New Roman" w:cs="Times New Roman"/>
                <w:b/>
                <w:color w:val="FFFFFF" w:themeColor="background1"/>
                <w:lang w:eastAsia="en-US"/>
              </w:rPr>
              <w:t>Overall Positive Assessment</w:t>
            </w:r>
          </w:p>
        </w:tc>
      </w:tr>
      <w:tr w:rsidR="00ED4EA3" w:rsidRPr="00343915" w:rsidTr="00ED4EA3">
        <w:trPr>
          <w:trHeight w:val="1484"/>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9AF"/>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sidRPr="00343915">
              <w:rPr>
                <w:rFonts w:ascii="Times New Roman" w:eastAsia="Microsoft YaHei" w:hAnsi="Times New Roman" w:cs="Times New Roman"/>
                <w:b/>
                <w:sz w:val="24"/>
                <w:lang w:eastAsia="en-US"/>
              </w:rPr>
              <w:t>Task Response</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Pr>
                <w:rFonts w:ascii="Times New Roman" w:eastAsia="Microsoft YaHei" w:hAnsi="Times New Roman" w:cs="Times New Roman"/>
                <w:sz w:val="24"/>
              </w:rPr>
              <w:t>6</w:t>
            </w:r>
          </w:p>
        </w:tc>
        <w:tc>
          <w:tcPr>
            <w:tcW w:w="3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5E660F" w:rsidRDefault="00ED4EA3" w:rsidP="002F4823">
            <w:pPr>
              <w:widowControl/>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pacing w:after="160" w:line="288" w:lineRule="auto"/>
              <w:jc w:val="center"/>
              <w:rPr>
                <w:rFonts w:ascii="Times New Roman" w:eastAsia="Microsoft YaHei" w:hAnsi="Times New Roman" w:cs="Times New Roman"/>
                <w:sz w:val="24"/>
              </w:rPr>
            </w:pPr>
            <w:r>
              <w:rPr>
                <w:rFonts w:ascii="Times New Roman" w:hAnsi="Times New Roman" w:cs="Times New Roman"/>
                <w:sz w:val="24"/>
              </w:rPr>
              <w:t xml:space="preserve">Addresses the requirements of the </w:t>
            </w:r>
            <w:r w:rsidRPr="005E660F">
              <w:rPr>
                <w:rFonts w:ascii="Times New Roman" w:hAnsi="Times New Roman" w:cs="Times New Roman"/>
                <w:sz w:val="24"/>
              </w:rPr>
              <w:t>task</w:t>
            </w:r>
            <w:r>
              <w:rPr>
                <w:rFonts w:ascii="Times New Roman" w:hAnsi="Times New Roman" w:cs="Times New Roman"/>
                <w:sz w:val="24"/>
              </w:rPr>
              <w:t xml:space="preserve"> </w:t>
            </w:r>
          </w:p>
        </w:tc>
      </w:tr>
      <w:tr w:rsidR="00ED4EA3" w:rsidRPr="00343915" w:rsidTr="00ED4EA3">
        <w:trPr>
          <w:trHeight w:val="1484"/>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9AF"/>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sidRPr="00343915">
              <w:rPr>
                <w:rFonts w:ascii="Times New Roman" w:eastAsia="Microsoft YaHei" w:hAnsi="Times New Roman" w:cs="Times New Roman"/>
                <w:b/>
                <w:sz w:val="24"/>
                <w:lang w:eastAsia="en-US"/>
              </w:rPr>
              <w:t>Coherence and Cohesion</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Pr>
                <w:rFonts w:ascii="Times New Roman" w:eastAsia="Microsoft YaHei" w:hAnsi="Times New Roman" w:cs="Times New Roman"/>
                <w:sz w:val="24"/>
              </w:rPr>
              <w:t>5</w:t>
            </w:r>
          </w:p>
        </w:tc>
        <w:tc>
          <w:tcPr>
            <w:tcW w:w="3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827B20" w:rsidRDefault="00ED4EA3" w:rsidP="002F4823">
            <w:pPr>
              <w:widowControl/>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pacing w:after="160" w:line="252" w:lineRule="auto"/>
              <w:jc w:val="center"/>
              <w:rPr>
                <w:rFonts w:ascii="Times New Roman" w:eastAsia="Microsoft YaHei" w:hAnsi="Times New Roman" w:cs="Times New Roman"/>
                <w:sz w:val="24"/>
              </w:rPr>
            </w:pPr>
            <w:r w:rsidRPr="00E87DAD">
              <w:rPr>
                <w:rFonts w:ascii="Times New Roman" w:hAnsi="Times New Roman" w:cs="Times New Roman"/>
                <w:sz w:val="24"/>
              </w:rPr>
              <w:t xml:space="preserve">Presents information with some </w:t>
            </w:r>
            <w:proofErr w:type="spellStart"/>
            <w:r w:rsidRPr="00E87DAD">
              <w:rPr>
                <w:rFonts w:ascii="Times New Roman" w:hAnsi="Times New Roman" w:cs="Times New Roman"/>
                <w:sz w:val="24"/>
              </w:rPr>
              <w:t>organisation</w:t>
            </w:r>
            <w:proofErr w:type="spellEnd"/>
          </w:p>
        </w:tc>
      </w:tr>
      <w:tr w:rsidR="00ED4EA3" w:rsidRPr="00343915" w:rsidTr="00ED4EA3">
        <w:trPr>
          <w:trHeight w:val="1484"/>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9AF"/>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sidRPr="00343915">
              <w:rPr>
                <w:rFonts w:ascii="Times New Roman" w:eastAsia="Microsoft YaHei" w:hAnsi="Times New Roman" w:cs="Times New Roman"/>
                <w:b/>
                <w:sz w:val="24"/>
                <w:lang w:eastAsia="en-US"/>
              </w:rPr>
              <w:t>Lexical Resource</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Pr>
                <w:rFonts w:ascii="Times New Roman" w:eastAsia="Microsoft YaHei" w:hAnsi="Times New Roman" w:cs="Times New Roman"/>
                <w:sz w:val="24"/>
              </w:rPr>
              <w:t>6</w:t>
            </w:r>
          </w:p>
        </w:tc>
        <w:tc>
          <w:tcPr>
            <w:tcW w:w="3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5E660F" w:rsidRDefault="00ED4EA3" w:rsidP="002F4823">
            <w:pPr>
              <w:widowControl/>
              <w:spacing w:after="160" w:line="256" w:lineRule="auto"/>
              <w:jc w:val="center"/>
              <w:rPr>
                <w:rFonts w:ascii="Times New Roman" w:eastAsia="Microsoft YaHei" w:hAnsi="Times New Roman" w:cs="Times New Roman"/>
                <w:sz w:val="24"/>
              </w:rPr>
            </w:pPr>
            <w:r w:rsidRPr="005E660F">
              <w:rPr>
                <w:rFonts w:ascii="Times New Roman" w:hAnsi="Times New Roman" w:cs="Times New Roman"/>
                <w:sz w:val="24"/>
              </w:rPr>
              <w:t xml:space="preserve">Uses </w:t>
            </w:r>
            <w:r>
              <w:rPr>
                <w:rFonts w:ascii="Times New Roman" w:hAnsi="Times New Roman" w:cs="Times New Roman"/>
                <w:sz w:val="24"/>
              </w:rPr>
              <w:t>an adequate ra</w:t>
            </w:r>
            <w:r w:rsidRPr="005E660F">
              <w:rPr>
                <w:rFonts w:ascii="Times New Roman" w:hAnsi="Times New Roman" w:cs="Times New Roman"/>
                <w:sz w:val="24"/>
              </w:rPr>
              <w:t>nge of vocabulary</w:t>
            </w:r>
            <w:r>
              <w:rPr>
                <w:rFonts w:ascii="Times New Roman" w:hAnsi="Times New Roman" w:cs="Times New Roman"/>
                <w:sz w:val="24"/>
              </w:rPr>
              <w:t xml:space="preserve"> for the task but affected by repetition of words</w:t>
            </w:r>
          </w:p>
        </w:tc>
      </w:tr>
      <w:tr w:rsidR="00ED4EA3" w:rsidRPr="00343915" w:rsidTr="00ED4EA3">
        <w:trPr>
          <w:trHeight w:val="1484"/>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9AF"/>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sidRPr="00343915">
              <w:rPr>
                <w:rFonts w:ascii="Times New Roman" w:eastAsia="Microsoft YaHei" w:hAnsi="Times New Roman" w:cs="Times New Roman"/>
                <w:b/>
                <w:sz w:val="24"/>
                <w:lang w:eastAsia="en-US"/>
              </w:rPr>
              <w:t>Grammatical Range and Accuracy</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Pr>
                <w:rFonts w:ascii="Times New Roman" w:eastAsia="Microsoft YaHei" w:hAnsi="Times New Roman" w:cs="Times New Roman"/>
                <w:sz w:val="24"/>
              </w:rPr>
              <w:t>6</w:t>
            </w:r>
          </w:p>
        </w:tc>
        <w:tc>
          <w:tcPr>
            <w:tcW w:w="3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D048A5" w:rsidRDefault="00ED4EA3" w:rsidP="002F4823">
            <w:pPr>
              <w:widowControl/>
              <w:spacing w:after="160" w:line="256" w:lineRule="auto"/>
              <w:jc w:val="center"/>
              <w:rPr>
                <w:rFonts w:ascii="Times New Roman" w:eastAsia="Microsoft YaHei" w:hAnsi="Times New Roman" w:cs="Times New Roman"/>
                <w:sz w:val="24"/>
              </w:rPr>
            </w:pPr>
            <w:r w:rsidRPr="00D048A5">
              <w:rPr>
                <w:rFonts w:ascii="Times New Roman" w:hAnsi="Times New Roman" w:cs="Times New Roman"/>
                <w:sz w:val="24"/>
              </w:rPr>
              <w:t xml:space="preserve">Simple and complex sentence forms are used </w:t>
            </w:r>
          </w:p>
        </w:tc>
      </w:tr>
      <w:tr w:rsidR="00ED4EA3" w:rsidRPr="00343915" w:rsidTr="00ED4EA3">
        <w:trPr>
          <w:trHeight w:val="1484"/>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9AF"/>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sidRPr="00343915">
              <w:rPr>
                <w:rFonts w:ascii="Times New Roman" w:eastAsia="Microsoft YaHei" w:hAnsi="Times New Roman" w:cs="Times New Roman"/>
                <w:b/>
                <w:sz w:val="24"/>
                <w:lang w:eastAsia="en-US"/>
              </w:rPr>
              <w:t>Overall Band Score</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343915" w:rsidRDefault="00ED4EA3">
            <w:pPr>
              <w:widowControl/>
              <w:spacing w:after="160" w:line="256" w:lineRule="auto"/>
              <w:jc w:val="center"/>
              <w:rPr>
                <w:rFonts w:ascii="Times New Roman" w:eastAsia="Microsoft YaHei" w:hAnsi="Times New Roman" w:cs="Times New Roman"/>
                <w:sz w:val="24"/>
              </w:rPr>
            </w:pPr>
            <w:r>
              <w:rPr>
                <w:rFonts w:ascii="Times New Roman" w:eastAsia="Microsoft YaHei" w:hAnsi="Times New Roman" w:cs="Times New Roman"/>
                <w:sz w:val="24"/>
              </w:rPr>
              <w:t>5.5</w:t>
            </w:r>
          </w:p>
        </w:tc>
        <w:tc>
          <w:tcPr>
            <w:tcW w:w="3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4D7"/>
            <w:vAlign w:val="center"/>
          </w:tcPr>
          <w:p w:rsidR="00ED4EA3" w:rsidRPr="00343915" w:rsidRDefault="00ED4EA3" w:rsidP="00ED4EA3">
            <w:pPr>
              <w:widowControl/>
              <w:spacing w:after="160" w:line="256" w:lineRule="auto"/>
              <w:jc w:val="center"/>
              <w:rPr>
                <w:rFonts w:ascii="Times New Roman" w:eastAsia="Microsoft YaHei" w:hAnsi="Times New Roman" w:cs="Times New Roman"/>
                <w:sz w:val="24"/>
              </w:rPr>
            </w:pPr>
            <w:r>
              <w:rPr>
                <w:rFonts w:ascii="Times New Roman" w:eastAsia="Microsoft YaHei" w:hAnsi="Times New Roman" w:cs="Times New Roman"/>
                <w:sz w:val="24"/>
              </w:rPr>
              <w:t>Modest User</w:t>
            </w:r>
          </w:p>
        </w:tc>
      </w:tr>
    </w:tbl>
    <w:p w:rsidR="008E6072" w:rsidRDefault="007E0F13">
      <w:pPr>
        <w:rPr>
          <w:rFonts w:ascii="Times New Roman" w:hAnsi="Times New Roman" w:cs="Times New Roman"/>
          <w:sz w:val="24"/>
        </w:rPr>
      </w:pPr>
      <w:r w:rsidRPr="00343915">
        <w:rPr>
          <w:rFonts w:ascii="Times New Roman" w:hAnsi="Times New Roman" w:cs="Times New Roman"/>
          <w:sz w:val="24"/>
        </w:rPr>
        <w:t xml:space="preserve"> </w:t>
      </w:r>
    </w:p>
    <w:p w:rsidR="00ED4EA3" w:rsidRDefault="00ED4EA3">
      <w:pPr>
        <w:rPr>
          <w:rFonts w:ascii="Times New Roman" w:hAnsi="Times New Roman" w:cs="Times New Roman"/>
          <w:sz w:val="24"/>
        </w:rPr>
      </w:pPr>
    </w:p>
    <w:p w:rsidR="00ED4EA3" w:rsidRDefault="00ED4EA3">
      <w:pPr>
        <w:rPr>
          <w:rFonts w:ascii="Times New Roman" w:hAnsi="Times New Roman" w:cs="Times New Roman"/>
          <w:sz w:val="24"/>
        </w:rPr>
      </w:pPr>
    </w:p>
    <w:p w:rsidR="00ED4EA3" w:rsidRPr="00343915" w:rsidRDefault="00ED4EA3">
      <w:pPr>
        <w:rPr>
          <w:rFonts w:ascii="Times New Roman" w:hAnsi="Times New Roman" w:cs="Times New Roman"/>
          <w:sz w:val="24"/>
        </w:rPr>
      </w:pPr>
    </w:p>
    <w:p w:rsidR="008E6072" w:rsidRPr="00343915" w:rsidRDefault="007E0F13" w:rsidP="00343915">
      <w:pPr>
        <w:ind w:firstLineChars="200" w:firstLine="480"/>
        <w:rPr>
          <w:rFonts w:ascii="Times New Roman" w:eastAsia="Microsoft YaHei" w:hAnsi="Times New Roman" w:cs="Times New Roman"/>
          <w:b/>
          <w:bCs/>
          <w:sz w:val="24"/>
        </w:rPr>
      </w:pPr>
      <w:r w:rsidRPr="00343915">
        <w:rPr>
          <w:rFonts w:ascii="Times New Roman" w:eastAsia="Microsoft YaHei" w:hAnsi="Times New Roman" w:cs="Times New Roman"/>
          <w:b/>
          <w:bCs/>
          <w:noProof/>
          <w:sz w:val="24"/>
          <w:lang w:eastAsia="en-US"/>
        </w:rPr>
        <w:lastRenderedPageBreak/>
        <w:drawing>
          <wp:anchor distT="0" distB="0" distL="114300" distR="114300" simplePos="0" relativeHeight="251668480" behindDoc="0" locked="0" layoutInCell="1" allowOverlap="1" wp14:anchorId="10EB5CA0" wp14:editId="304D1BC6">
            <wp:simplePos x="0" y="0"/>
            <wp:positionH relativeFrom="column">
              <wp:posOffset>111125</wp:posOffset>
            </wp:positionH>
            <wp:positionV relativeFrom="paragraph">
              <wp:posOffset>65405</wp:posOffset>
            </wp:positionV>
            <wp:extent cx="292735" cy="293370"/>
            <wp:effectExtent l="0" t="0" r="12065" b="11430"/>
            <wp:wrapNone/>
            <wp:docPr id="1" name="图片 1" descr="D:\Documents\Downloads\图层2.png图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ocuments\Downloads\图层2.png图层2"/>
                    <pic:cNvPicPr>
                      <a:picLocks noChangeAspect="1"/>
                    </pic:cNvPicPr>
                  </pic:nvPicPr>
                  <pic:blipFill>
                    <a:blip r:embed="rId17"/>
                    <a:srcRect/>
                    <a:stretch>
                      <a:fillRect/>
                    </a:stretch>
                  </pic:blipFill>
                  <pic:spPr>
                    <a:xfrm>
                      <a:off x="0" y="0"/>
                      <a:ext cx="292735" cy="293370"/>
                    </a:xfrm>
                    <a:prstGeom prst="rect">
                      <a:avLst/>
                    </a:prstGeom>
                  </pic:spPr>
                </pic:pic>
              </a:graphicData>
            </a:graphic>
          </wp:anchor>
        </w:drawing>
      </w:r>
      <w:r w:rsidRPr="00343915">
        <w:rPr>
          <w:rFonts w:ascii="Times New Roman" w:eastAsia="Microsoft YaHei" w:hAnsi="Times New Roman" w:cs="Times New Roman"/>
          <w:b/>
          <w:bCs/>
          <w:sz w:val="24"/>
        </w:rPr>
        <w:t>提升建议</w:t>
      </w:r>
      <w:r w:rsidRPr="00343915">
        <w:rPr>
          <w:rFonts w:ascii="Times New Roman" w:eastAsia="Microsoft YaHei" w:hAnsi="Times New Roman" w:cs="Times New Roman"/>
          <w:b/>
          <w:bCs/>
          <w:sz w:val="24"/>
        </w:rPr>
        <w:t xml:space="preserve"> ( Suggestions )</w:t>
      </w: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p>
    <w:p w:rsidR="008E6072" w:rsidRPr="00343915" w:rsidRDefault="007E0F13">
      <w:pPr>
        <w:rPr>
          <w:rFonts w:ascii="Times New Roman" w:hAnsi="Times New Roman" w:cs="Times New Roman"/>
          <w:color w:val="C00000"/>
          <w:sz w:val="24"/>
        </w:rPr>
      </w:pPr>
      <w:r w:rsidRPr="00343915">
        <w:rPr>
          <w:rFonts w:ascii="Times New Roman" w:hAnsi="Times New Roman" w:cs="Times New Roman"/>
          <w:color w:val="C00000"/>
          <w:sz w:val="24"/>
        </w:rPr>
        <w:t>TR</w:t>
      </w:r>
      <w:r w:rsidRPr="00343915">
        <w:rPr>
          <w:rFonts w:ascii="Times New Roman" w:hAnsi="Times New Roman" w:cs="Times New Roman"/>
          <w:color w:val="C00000"/>
          <w:sz w:val="24"/>
        </w:rPr>
        <w:t xml:space="preserve"> </w:t>
      </w:r>
      <w:proofErr w:type="gramStart"/>
      <w:r w:rsidRPr="00343915">
        <w:rPr>
          <w:rFonts w:ascii="Times New Roman" w:hAnsi="Times New Roman" w:cs="Times New Roman"/>
          <w:color w:val="C00000"/>
          <w:sz w:val="24"/>
        </w:rPr>
        <w:t>(</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lang w:eastAsia="en-US"/>
        </w:rPr>
        <w:t>Task</w:t>
      </w:r>
      <w:proofErr w:type="gramEnd"/>
      <w:r w:rsidRPr="00343915">
        <w:rPr>
          <w:rFonts w:ascii="Times New Roman" w:hAnsi="Times New Roman" w:cs="Times New Roman"/>
          <w:color w:val="C00000"/>
          <w:sz w:val="24"/>
          <w:lang w:eastAsia="en-US"/>
        </w:rPr>
        <w:t xml:space="preserve"> Response</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rPr>
        <w:t>)</w:t>
      </w:r>
    </w:p>
    <w:tbl>
      <w:tblPr>
        <w:tblStyle w:val="TableGrid"/>
        <w:tblW w:w="5000" w:type="pct"/>
        <w:tblLook w:val="04A0" w:firstRow="1" w:lastRow="0" w:firstColumn="1" w:lastColumn="0" w:noHBand="0" w:noVBand="1"/>
      </w:tblPr>
      <w:tblGrid>
        <w:gridCol w:w="8522"/>
      </w:tblGrid>
      <w:tr w:rsidR="008E6072" w:rsidRPr="00343915">
        <w:tc>
          <w:tcPr>
            <w:tcW w:w="5000" w:type="pct"/>
          </w:tcPr>
          <w:p w:rsidR="00ED4EA3" w:rsidRPr="00E3022D" w:rsidRDefault="00ED4EA3" w:rsidP="00ED4EA3">
            <w:pPr>
              <w:pStyle w:val="ListParagraph1"/>
              <w:ind w:left="0"/>
              <w:rPr>
                <w:color w:val="FF0000"/>
                <w:szCs w:val="24"/>
              </w:rPr>
            </w:pPr>
            <w:r w:rsidRPr="00E3022D">
              <w:rPr>
                <w:b/>
                <w:szCs w:val="24"/>
              </w:rPr>
              <w:t>WEAK POINT 1</w:t>
            </w:r>
            <w:r w:rsidRPr="00E3022D">
              <w:rPr>
                <w:szCs w:val="24"/>
              </w:rPr>
              <w:t>:</w:t>
            </w:r>
            <w:r w:rsidRPr="00E3022D">
              <w:rPr>
                <w:color w:val="FF0000"/>
                <w:szCs w:val="24"/>
              </w:rPr>
              <w:t xml:space="preserve"> The overview summary </w:t>
            </w:r>
            <w:r>
              <w:rPr>
                <w:color w:val="FF0000"/>
                <w:szCs w:val="24"/>
              </w:rPr>
              <w:t xml:space="preserve">presented some of the main features of the chart, but it can still be improved. Your essay is </w:t>
            </w:r>
            <w:r w:rsidR="008119B6">
              <w:rPr>
                <w:color w:val="FF0000"/>
                <w:szCs w:val="24"/>
              </w:rPr>
              <w:t xml:space="preserve">quite </w:t>
            </w:r>
            <w:r w:rsidR="00CF2144">
              <w:rPr>
                <w:color w:val="FF0000"/>
                <w:szCs w:val="24"/>
              </w:rPr>
              <w:t>l</w:t>
            </w:r>
            <w:bookmarkStart w:id="173" w:name="_GoBack"/>
            <w:bookmarkEnd w:id="173"/>
            <w:r>
              <w:rPr>
                <w:color w:val="FF0000"/>
                <w:szCs w:val="24"/>
              </w:rPr>
              <w:t>ong.</w:t>
            </w:r>
          </w:p>
          <w:p w:rsidR="00ED4EA3" w:rsidRPr="00E3022D" w:rsidRDefault="00ED4EA3" w:rsidP="00ED4EA3">
            <w:pPr>
              <w:pStyle w:val="ListParagraph1"/>
              <w:ind w:left="0"/>
              <w:rPr>
                <w:szCs w:val="24"/>
              </w:rPr>
            </w:pPr>
          </w:p>
          <w:p w:rsidR="00ED4EA3" w:rsidRPr="00E3022D" w:rsidRDefault="00ED4EA3" w:rsidP="00ED4EA3">
            <w:pPr>
              <w:pStyle w:val="ListParagraph1"/>
              <w:ind w:left="0"/>
              <w:rPr>
                <w:b/>
                <w:szCs w:val="24"/>
              </w:rPr>
            </w:pPr>
            <w:r w:rsidRPr="00E3022D">
              <w:rPr>
                <w:b/>
                <w:szCs w:val="24"/>
              </w:rPr>
              <w:t>MY ADVICE:</w:t>
            </w:r>
          </w:p>
          <w:p w:rsidR="00ED4EA3" w:rsidRDefault="00ED4EA3" w:rsidP="00ED4EA3">
            <w:pPr>
              <w:rPr>
                <w:rFonts w:ascii="Times New Roman" w:hAnsi="Times New Roman" w:cs="Times New Roman"/>
                <w:color w:val="3A3A3A"/>
                <w:sz w:val="24"/>
              </w:rPr>
            </w:pPr>
            <w:r w:rsidRPr="00E3022D">
              <w:rPr>
                <w:rFonts w:ascii="Times New Roman" w:eastAsia="Times New Roman" w:hAnsi="Times New Roman" w:cs="Times New Roman"/>
                <w:color w:val="3A3A3A"/>
                <w:sz w:val="24"/>
              </w:rPr>
              <w:t xml:space="preserve">An overview is a short description of the main features from the graph. </w:t>
            </w:r>
            <w:r w:rsidRPr="00E3022D">
              <w:rPr>
                <w:rFonts w:ascii="Times New Roman" w:hAnsi="Times New Roman" w:cs="Times New Roman"/>
                <w:color w:val="3A3A3A"/>
                <w:sz w:val="24"/>
                <w:shd w:val="clear" w:color="auto" w:fill="FFFFFF"/>
              </w:rPr>
              <w:t>Oftentimes, one or two sentences are enough.</w:t>
            </w:r>
            <w:r w:rsidRPr="00E3022D">
              <w:rPr>
                <w:rFonts w:ascii="Times New Roman" w:eastAsia="Times New Roman" w:hAnsi="Times New Roman" w:cs="Times New Roman"/>
                <w:color w:val="3A3A3A"/>
                <w:sz w:val="24"/>
              </w:rPr>
              <w:t xml:space="preserve"> </w:t>
            </w:r>
            <w:r w:rsidRPr="00E3022D">
              <w:rPr>
                <w:rFonts w:ascii="Times New Roman" w:hAnsi="Times New Roman" w:cs="Times New Roman"/>
                <w:sz w:val="24"/>
              </w:rPr>
              <w:t xml:space="preserve">You can describe the highest overall and lowest overall. </w:t>
            </w:r>
            <w:r w:rsidRPr="00E3022D">
              <w:rPr>
                <w:rFonts w:ascii="Times New Roman" w:hAnsi="Times New Roman" w:cs="Times New Roman"/>
                <w:color w:val="3A3A3A"/>
                <w:sz w:val="24"/>
              </w:rPr>
              <w:t>If there are a </w:t>
            </w:r>
            <w:r w:rsidRPr="00E3022D">
              <w:rPr>
                <w:rFonts w:ascii="Times New Roman" w:hAnsi="Times New Roman" w:cs="Times New Roman"/>
                <w:b/>
                <w:bCs/>
                <w:color w:val="3A3A3A"/>
                <w:sz w:val="24"/>
                <w:bdr w:val="none" w:sz="0" w:space="0" w:color="auto" w:frame="1"/>
              </w:rPr>
              <w:t>few categories</w:t>
            </w:r>
            <w:r w:rsidRPr="00E3022D">
              <w:rPr>
                <w:rFonts w:ascii="Times New Roman" w:hAnsi="Times New Roman" w:cs="Times New Roman"/>
                <w:color w:val="3A3A3A"/>
                <w:sz w:val="24"/>
              </w:rPr>
              <w:t>, check if there is an obvious way to </w:t>
            </w:r>
            <w:r w:rsidRPr="00E3022D">
              <w:rPr>
                <w:rFonts w:ascii="Times New Roman" w:hAnsi="Times New Roman" w:cs="Times New Roman"/>
                <w:b/>
                <w:bCs/>
                <w:color w:val="3A3A3A"/>
                <w:sz w:val="24"/>
                <w:bdr w:val="none" w:sz="0" w:space="0" w:color="auto" w:frame="1"/>
              </w:rPr>
              <w:t>group them together</w:t>
            </w:r>
            <w:r w:rsidRPr="00E3022D">
              <w:rPr>
                <w:rFonts w:ascii="Times New Roman" w:hAnsi="Times New Roman" w:cs="Times New Roman"/>
                <w:color w:val="3A3A3A"/>
                <w:sz w:val="24"/>
              </w:rPr>
              <w:t> into just two or three groups. </w:t>
            </w:r>
            <w:r w:rsidRPr="00E3022D">
              <w:rPr>
                <w:rFonts w:ascii="Times New Roman" w:hAnsi="Times New Roman" w:cs="Times New Roman"/>
                <w:sz w:val="24"/>
              </w:rPr>
              <w:t>Also, l</w:t>
            </w:r>
            <w:r w:rsidRPr="00E3022D">
              <w:rPr>
                <w:rFonts w:ascii="Times New Roman" w:hAnsi="Times New Roman" w:cs="Times New Roman"/>
                <w:color w:val="3A3A3A"/>
                <w:sz w:val="24"/>
              </w:rPr>
              <w:t>ook for </w:t>
            </w:r>
            <w:r w:rsidRPr="00E3022D">
              <w:rPr>
                <w:rFonts w:ascii="Times New Roman" w:hAnsi="Times New Roman" w:cs="Times New Roman"/>
                <w:b/>
                <w:bCs/>
                <w:color w:val="3A3A3A"/>
                <w:sz w:val="24"/>
                <w:bdr w:val="none" w:sz="0" w:space="0" w:color="auto" w:frame="1"/>
              </w:rPr>
              <w:t>one or two categories, </w:t>
            </w:r>
            <w:r w:rsidRPr="00E3022D">
              <w:rPr>
                <w:rFonts w:ascii="Times New Roman" w:hAnsi="Times New Roman" w:cs="Times New Roman"/>
                <w:color w:val="3A3A3A"/>
                <w:sz w:val="24"/>
              </w:rPr>
              <w:t>which break the pattern set by all of the others. </w:t>
            </w:r>
            <w:r>
              <w:rPr>
                <w:rFonts w:ascii="Times New Roman" w:hAnsi="Times New Roman" w:cs="Times New Roman"/>
                <w:color w:val="3A3A3A"/>
                <w:sz w:val="24"/>
              </w:rPr>
              <w:t>No data, numbers, and figures should be included in this paragraph.</w:t>
            </w:r>
          </w:p>
          <w:p w:rsidR="00ED4EA3" w:rsidRDefault="00ED4EA3" w:rsidP="00ED4EA3">
            <w:pPr>
              <w:rPr>
                <w:rFonts w:ascii="Times New Roman" w:hAnsi="Times New Roman" w:cs="Times New Roman"/>
                <w:color w:val="3A3A3A"/>
                <w:sz w:val="24"/>
              </w:rPr>
            </w:pPr>
          </w:p>
          <w:p w:rsidR="00ED4EA3" w:rsidRPr="00FA4317" w:rsidRDefault="00ED4EA3" w:rsidP="00ED4EA3">
            <w:pPr>
              <w:spacing w:line="252" w:lineRule="auto"/>
              <w:rPr>
                <w:rFonts w:ascii="Times New Roman" w:eastAsia="Microsoft YaHei UI" w:hAnsi="Times New Roman" w:cs="Times New Roman"/>
                <w:color w:val="000000"/>
                <w:sz w:val="24"/>
              </w:rPr>
            </w:pPr>
            <w:r w:rsidRPr="00FA4317">
              <w:rPr>
                <w:rFonts w:ascii="Times New Roman" w:eastAsia="Microsoft YaHei UI" w:hAnsi="Times New Roman" w:cs="Times New Roman"/>
                <w:color w:val="000000"/>
                <w:sz w:val="24"/>
              </w:rPr>
              <w:t>When we are looking at dynamic graphs we should be looking out for:</w:t>
            </w:r>
          </w:p>
          <w:p w:rsidR="00ED4EA3" w:rsidRPr="00FA4317" w:rsidRDefault="00ED4EA3" w:rsidP="00ED4EA3">
            <w:pPr>
              <w:spacing w:line="252" w:lineRule="auto"/>
              <w:rPr>
                <w:rFonts w:ascii="Times New Roman" w:eastAsia="Microsoft YaHei UI" w:hAnsi="Times New Roman" w:cs="Times New Roman"/>
                <w:color w:val="000000"/>
                <w:sz w:val="24"/>
              </w:rPr>
            </w:pPr>
            <w:r w:rsidRPr="00FA4317">
              <w:rPr>
                <w:rFonts w:ascii="Times New Roman" w:eastAsia="Microsoft YaHei UI" w:hAnsi="Times New Roman" w:cs="Times New Roman"/>
                <w:color w:val="000000"/>
                <w:sz w:val="24"/>
              </w:rPr>
              <w:t>•</w:t>
            </w:r>
            <w:r w:rsidRPr="00FA4317">
              <w:rPr>
                <w:rFonts w:ascii="Times New Roman" w:eastAsia="Microsoft YaHei UI" w:hAnsi="Times New Roman" w:cs="Times New Roman"/>
                <w:color w:val="000000"/>
                <w:sz w:val="24"/>
              </w:rPr>
              <w:tab/>
              <w:t>What does the data do from the start to the finish?</w:t>
            </w:r>
          </w:p>
          <w:p w:rsidR="00ED4EA3" w:rsidRPr="00FA4317" w:rsidRDefault="00ED4EA3" w:rsidP="00ED4EA3">
            <w:pPr>
              <w:spacing w:line="252" w:lineRule="auto"/>
              <w:rPr>
                <w:rFonts w:ascii="Times New Roman" w:eastAsia="Microsoft YaHei UI" w:hAnsi="Times New Roman" w:cs="Times New Roman"/>
                <w:color w:val="000000"/>
                <w:sz w:val="24"/>
              </w:rPr>
            </w:pPr>
            <w:r w:rsidRPr="00FA4317">
              <w:rPr>
                <w:rFonts w:ascii="Times New Roman" w:eastAsia="Microsoft YaHei UI" w:hAnsi="Times New Roman" w:cs="Times New Roman"/>
                <w:color w:val="000000"/>
                <w:sz w:val="24"/>
              </w:rPr>
              <w:t>•</w:t>
            </w:r>
            <w:r w:rsidRPr="00FA4317">
              <w:rPr>
                <w:rFonts w:ascii="Times New Roman" w:eastAsia="Microsoft YaHei UI" w:hAnsi="Times New Roman" w:cs="Times New Roman"/>
                <w:color w:val="000000"/>
                <w:sz w:val="24"/>
              </w:rPr>
              <w:tab/>
              <w:t>Do they generally go up or down or do they fluctuate?</w:t>
            </w:r>
          </w:p>
          <w:p w:rsidR="00ED4EA3" w:rsidRPr="00FA4317" w:rsidRDefault="00ED4EA3" w:rsidP="00ED4EA3">
            <w:pPr>
              <w:spacing w:line="252" w:lineRule="auto"/>
              <w:rPr>
                <w:rFonts w:ascii="Times New Roman" w:eastAsia="Microsoft YaHei UI" w:hAnsi="Times New Roman" w:cs="Times New Roman"/>
                <w:color w:val="000000"/>
                <w:sz w:val="24"/>
              </w:rPr>
            </w:pPr>
            <w:r w:rsidRPr="00FA4317">
              <w:rPr>
                <w:rFonts w:ascii="Times New Roman" w:eastAsia="Microsoft YaHei UI" w:hAnsi="Times New Roman" w:cs="Times New Roman"/>
                <w:color w:val="000000"/>
                <w:sz w:val="24"/>
              </w:rPr>
              <w:t>•</w:t>
            </w:r>
            <w:r w:rsidRPr="00FA4317">
              <w:rPr>
                <w:rFonts w:ascii="Times New Roman" w:eastAsia="Microsoft YaHei UI" w:hAnsi="Times New Roman" w:cs="Times New Roman"/>
                <w:color w:val="000000"/>
                <w:sz w:val="24"/>
              </w:rPr>
              <w:tab/>
              <w:t>Any significant difference from the general trend?</w:t>
            </w:r>
          </w:p>
          <w:p w:rsidR="00ED4EA3" w:rsidRPr="00FA4317" w:rsidRDefault="00ED4EA3" w:rsidP="00ED4EA3">
            <w:pPr>
              <w:spacing w:line="252" w:lineRule="auto"/>
              <w:rPr>
                <w:rFonts w:ascii="Times New Roman" w:eastAsia="Microsoft YaHei UI" w:hAnsi="Times New Roman" w:cs="Times New Roman"/>
                <w:color w:val="000000"/>
                <w:sz w:val="24"/>
              </w:rPr>
            </w:pPr>
            <w:r w:rsidRPr="00FA4317">
              <w:rPr>
                <w:rFonts w:ascii="Times New Roman" w:eastAsia="Microsoft YaHei UI" w:hAnsi="Times New Roman" w:cs="Times New Roman"/>
                <w:color w:val="000000"/>
                <w:sz w:val="24"/>
              </w:rPr>
              <w:t>•</w:t>
            </w:r>
            <w:r w:rsidRPr="00FA4317">
              <w:rPr>
                <w:rFonts w:ascii="Times New Roman" w:eastAsia="Microsoft YaHei UI" w:hAnsi="Times New Roman" w:cs="Times New Roman"/>
                <w:color w:val="000000"/>
                <w:sz w:val="24"/>
              </w:rPr>
              <w:tab/>
              <w:t>Overall increase/decrease?</w:t>
            </w:r>
          </w:p>
          <w:p w:rsidR="00ED4EA3" w:rsidRDefault="00ED4EA3" w:rsidP="00ED4EA3">
            <w:pPr>
              <w:spacing w:line="252" w:lineRule="auto"/>
              <w:rPr>
                <w:rFonts w:ascii="Times New Roman" w:eastAsia="Microsoft YaHei UI" w:hAnsi="Times New Roman" w:cs="Times New Roman"/>
                <w:color w:val="000000"/>
                <w:sz w:val="24"/>
              </w:rPr>
            </w:pPr>
            <w:r w:rsidRPr="00FA4317">
              <w:rPr>
                <w:rFonts w:ascii="Times New Roman" w:eastAsia="Microsoft YaHei UI" w:hAnsi="Times New Roman" w:cs="Times New Roman"/>
                <w:color w:val="000000"/>
                <w:sz w:val="24"/>
              </w:rPr>
              <w:t>•</w:t>
            </w:r>
            <w:r w:rsidRPr="00FA4317">
              <w:rPr>
                <w:rFonts w:ascii="Times New Roman" w:eastAsia="Microsoft YaHei UI" w:hAnsi="Times New Roman" w:cs="Times New Roman"/>
                <w:color w:val="000000"/>
                <w:sz w:val="24"/>
              </w:rPr>
              <w:tab/>
              <w:t>Peaks/lows?</w:t>
            </w:r>
          </w:p>
          <w:p w:rsidR="00ED4EA3" w:rsidRPr="00E3022D" w:rsidRDefault="00ED4EA3" w:rsidP="00ED4EA3">
            <w:pPr>
              <w:rPr>
                <w:rFonts w:ascii="Times New Roman" w:hAnsi="Times New Roman" w:cs="Times New Roman"/>
                <w:color w:val="3A3A3A"/>
                <w:sz w:val="24"/>
              </w:rPr>
            </w:pPr>
          </w:p>
          <w:p w:rsidR="00ED4EA3" w:rsidRDefault="00ED4EA3" w:rsidP="00ED4EA3">
            <w:pPr>
              <w:pStyle w:val="ListParagraph1"/>
              <w:ind w:left="0"/>
              <w:rPr>
                <w:szCs w:val="24"/>
              </w:rPr>
            </w:pPr>
            <w:r>
              <w:rPr>
                <w:szCs w:val="24"/>
              </w:rPr>
              <w:t xml:space="preserve">Try to limit your essay to 200 words to avoid a too long composition. </w:t>
            </w:r>
          </w:p>
          <w:p w:rsidR="00ED4EA3" w:rsidRPr="00E3022D" w:rsidRDefault="00ED4EA3" w:rsidP="00ED4EA3">
            <w:pPr>
              <w:pStyle w:val="ListParagraph1"/>
              <w:ind w:left="0"/>
              <w:rPr>
                <w:szCs w:val="24"/>
              </w:rPr>
            </w:pPr>
          </w:p>
          <w:p w:rsidR="00ED4EA3" w:rsidRDefault="00ED4EA3" w:rsidP="00ED4EA3">
            <w:pPr>
              <w:pStyle w:val="ListParagraph1"/>
              <w:ind w:left="0"/>
              <w:rPr>
                <w:b/>
                <w:bCs/>
                <w:i/>
                <w:szCs w:val="24"/>
              </w:rPr>
            </w:pPr>
            <w:r w:rsidRPr="00E3022D">
              <w:rPr>
                <w:b/>
                <w:bCs/>
                <w:szCs w:val="24"/>
              </w:rPr>
              <w:t>POSITIVE RESULT OF THE CHANGE:</w:t>
            </w:r>
            <w:r w:rsidRPr="00E3022D">
              <w:rPr>
                <w:b/>
                <w:bCs/>
                <w:i/>
                <w:szCs w:val="24"/>
              </w:rPr>
              <w:t xml:space="preserve"> </w:t>
            </w:r>
          </w:p>
          <w:p w:rsidR="00ED4EA3" w:rsidRDefault="00ED4EA3" w:rsidP="00ED4EA3">
            <w:pPr>
              <w:rPr>
                <w:rStyle w:val="Strong"/>
                <w:rFonts w:ascii="Times New Roman" w:eastAsia="Microsoft YaHei UI" w:hAnsi="Times New Roman" w:cs="Times New Roman"/>
                <w:b w:val="0"/>
                <w:color w:val="3A3A3A"/>
                <w:sz w:val="24"/>
                <w:shd w:val="clear" w:color="auto" w:fill="FFFFFF"/>
              </w:rPr>
            </w:pPr>
            <w:r w:rsidRPr="00FA4317">
              <w:rPr>
                <w:rFonts w:ascii="Times New Roman" w:eastAsia="Microsoft YaHei UI" w:hAnsi="Times New Roman" w:cs="Times New Roman"/>
                <w:bCs/>
                <w:sz w:val="24"/>
              </w:rPr>
              <w:t>Writing a clear and concise overview will allow the examiner to understand the main points quickly.</w:t>
            </w:r>
            <w:r w:rsidRPr="00FA4317">
              <w:rPr>
                <w:rStyle w:val="Strong"/>
                <w:rFonts w:ascii="Times New Roman" w:eastAsia="Microsoft YaHei UI" w:hAnsi="Times New Roman" w:cs="Times New Roman"/>
                <w:color w:val="3A3A3A"/>
                <w:sz w:val="24"/>
                <w:shd w:val="clear" w:color="auto" w:fill="FFFFFF"/>
              </w:rPr>
              <w:t xml:space="preserve"> </w:t>
            </w:r>
            <w:r w:rsidRPr="00FA4317">
              <w:rPr>
                <w:rStyle w:val="Strong"/>
                <w:rFonts w:ascii="Times New Roman" w:eastAsia="Microsoft YaHei UI" w:hAnsi="Times New Roman" w:cs="Times New Roman"/>
                <w:b w:val="0"/>
                <w:color w:val="3A3A3A"/>
                <w:sz w:val="24"/>
                <w:shd w:val="clear" w:color="auto" w:fill="FFFFFF"/>
              </w:rPr>
              <w:t>Identifying main features and highlighting key comparisons effectively demonstrate your ability to interpret and report data, a key aspect of Task 1.</w:t>
            </w:r>
            <w:r>
              <w:rPr>
                <w:rStyle w:val="Strong"/>
                <w:rFonts w:ascii="Times New Roman" w:eastAsia="Microsoft YaHei UI" w:hAnsi="Times New Roman" w:cs="Times New Roman"/>
                <w:b w:val="0"/>
                <w:color w:val="3A3A3A"/>
                <w:sz w:val="24"/>
                <w:shd w:val="clear" w:color="auto" w:fill="FFFFFF"/>
              </w:rPr>
              <w:t xml:space="preserve"> </w:t>
            </w:r>
          </w:p>
          <w:p w:rsidR="008E6072" w:rsidRPr="00343915" w:rsidRDefault="008E6072">
            <w:pPr>
              <w:rPr>
                <w:rFonts w:ascii="Times New Roman" w:hAnsi="Times New Roman" w:cs="Times New Roman"/>
                <w:sz w:val="24"/>
              </w:rPr>
            </w:pPr>
          </w:p>
        </w:tc>
      </w:tr>
    </w:tbl>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p>
    <w:p w:rsidR="008E6072" w:rsidRPr="00343915" w:rsidRDefault="007E0F13">
      <w:pPr>
        <w:rPr>
          <w:rFonts w:ascii="Times New Roman" w:hAnsi="Times New Roman" w:cs="Times New Roman"/>
          <w:color w:val="C00000"/>
          <w:sz w:val="24"/>
        </w:rPr>
      </w:pPr>
      <w:r w:rsidRPr="00343915">
        <w:rPr>
          <w:rFonts w:ascii="Times New Roman" w:hAnsi="Times New Roman" w:cs="Times New Roman"/>
          <w:color w:val="C00000"/>
          <w:sz w:val="24"/>
        </w:rPr>
        <w:t>CC</w:t>
      </w:r>
      <w:r w:rsidRPr="00343915">
        <w:rPr>
          <w:rFonts w:ascii="Times New Roman" w:hAnsi="Times New Roman" w:cs="Times New Roman"/>
          <w:color w:val="C00000"/>
          <w:sz w:val="24"/>
        </w:rPr>
        <w:t xml:space="preserve"> </w:t>
      </w:r>
      <w:proofErr w:type="gramStart"/>
      <w:r w:rsidRPr="00343915">
        <w:rPr>
          <w:rFonts w:ascii="Times New Roman" w:hAnsi="Times New Roman" w:cs="Times New Roman"/>
          <w:color w:val="C00000"/>
          <w:sz w:val="24"/>
        </w:rPr>
        <w:t>(</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lang w:eastAsia="en-US"/>
        </w:rPr>
        <w:t>Coherence</w:t>
      </w:r>
      <w:proofErr w:type="gramEnd"/>
      <w:r w:rsidRPr="00343915">
        <w:rPr>
          <w:rFonts w:ascii="Times New Roman" w:hAnsi="Times New Roman" w:cs="Times New Roman"/>
          <w:color w:val="C00000"/>
          <w:sz w:val="24"/>
          <w:lang w:eastAsia="en-US"/>
        </w:rPr>
        <w:t xml:space="preserve"> and Cohesion</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rPr>
        <w:t>)</w:t>
      </w:r>
    </w:p>
    <w:tbl>
      <w:tblPr>
        <w:tblStyle w:val="TableGrid"/>
        <w:tblW w:w="8522" w:type="dxa"/>
        <w:tblLayout w:type="fixed"/>
        <w:tblLook w:val="04A0" w:firstRow="1" w:lastRow="0" w:firstColumn="1" w:lastColumn="0" w:noHBand="0" w:noVBand="1"/>
      </w:tblPr>
      <w:tblGrid>
        <w:gridCol w:w="8522"/>
      </w:tblGrid>
      <w:tr w:rsidR="008E6072" w:rsidRPr="00343915">
        <w:tc>
          <w:tcPr>
            <w:tcW w:w="8522" w:type="dxa"/>
          </w:tcPr>
          <w:p w:rsidR="00ED4EA3" w:rsidRPr="00FF3F3C" w:rsidRDefault="00ED4EA3" w:rsidP="00ED4EA3">
            <w:pPr>
              <w:pStyle w:val="ListParagraph1"/>
              <w:ind w:left="0"/>
              <w:rPr>
                <w:rFonts w:eastAsia="Microsoft YaHei UI"/>
                <w:color w:val="FF0000"/>
                <w:szCs w:val="24"/>
              </w:rPr>
            </w:pPr>
            <w:r w:rsidRPr="00FF3F3C">
              <w:rPr>
                <w:rFonts w:eastAsia="Microsoft YaHei UI"/>
                <w:b/>
                <w:szCs w:val="24"/>
              </w:rPr>
              <w:t xml:space="preserve">WEAK POINT </w:t>
            </w:r>
            <w:r w:rsidR="00FA5F7A">
              <w:rPr>
                <w:rFonts w:eastAsia="Microsoft YaHei UI"/>
                <w:b/>
                <w:szCs w:val="24"/>
              </w:rPr>
              <w:t>1</w:t>
            </w:r>
            <w:r w:rsidRPr="00FF3F3C">
              <w:rPr>
                <w:rFonts w:eastAsia="Microsoft YaHei UI"/>
                <w:szCs w:val="24"/>
              </w:rPr>
              <w:t>:</w:t>
            </w:r>
            <w:r w:rsidRPr="00FF3F3C">
              <w:rPr>
                <w:rFonts w:eastAsia="Microsoft YaHei UI"/>
                <w:color w:val="FF0000"/>
                <w:szCs w:val="24"/>
              </w:rPr>
              <w:t xml:space="preserve"> Use additional linking words, cohesive devices, pronouns and prepositions for logical organization of thought and better referencing of data. </w:t>
            </w:r>
          </w:p>
          <w:p w:rsidR="00ED4EA3" w:rsidRPr="00FF3F3C" w:rsidRDefault="00ED4EA3" w:rsidP="00ED4EA3">
            <w:pPr>
              <w:pStyle w:val="ListParagraph1"/>
              <w:ind w:left="0"/>
              <w:rPr>
                <w:rFonts w:eastAsia="Microsoft YaHei UI"/>
                <w:b/>
                <w:szCs w:val="24"/>
              </w:rPr>
            </w:pPr>
          </w:p>
          <w:p w:rsidR="00ED4EA3" w:rsidRDefault="00ED4EA3" w:rsidP="00ED4EA3">
            <w:pPr>
              <w:pStyle w:val="ListParagraph1"/>
              <w:ind w:left="0"/>
              <w:rPr>
                <w:rFonts w:eastAsia="Microsoft YaHei UI"/>
                <w:b/>
                <w:szCs w:val="24"/>
              </w:rPr>
            </w:pPr>
            <w:r w:rsidRPr="00FF3F3C">
              <w:rPr>
                <w:rFonts w:eastAsia="Microsoft YaHei UI"/>
                <w:b/>
                <w:szCs w:val="24"/>
              </w:rPr>
              <w:t>MY ADVICE:</w:t>
            </w:r>
          </w:p>
          <w:p w:rsidR="00ED4EA3" w:rsidRPr="00852BD1" w:rsidRDefault="00ED4EA3" w:rsidP="00ED4EA3">
            <w:pPr>
              <w:pStyle w:val="ListParagraph1"/>
              <w:ind w:left="0"/>
              <w:rPr>
                <w:rFonts w:eastAsia="Microsoft YaHei UI"/>
                <w:szCs w:val="24"/>
              </w:rPr>
            </w:pPr>
            <w:r w:rsidRPr="00852BD1">
              <w:rPr>
                <w:rFonts w:eastAsia="Microsoft YaHei UI"/>
                <w:szCs w:val="24"/>
              </w:rPr>
              <w:t>You should learn as many linking words as possible to have a range of words and phrases from which to choose from because you want to avoid redundancy in using words.</w:t>
            </w:r>
          </w:p>
          <w:p w:rsidR="00ED4EA3" w:rsidRDefault="00ED4EA3" w:rsidP="00ED4EA3">
            <w:pPr>
              <w:shd w:val="clear" w:color="auto" w:fill="FFFFFF"/>
              <w:rPr>
                <w:rFonts w:ascii="Times New Roman" w:eastAsia="Microsoft YaHei UI" w:hAnsi="Times New Roman" w:cs="Times New Roman"/>
                <w:sz w:val="24"/>
                <w:shd w:val="clear" w:color="auto" w:fill="FFFFFF"/>
              </w:rPr>
            </w:pPr>
            <w:r w:rsidRPr="00FF3F3C">
              <w:rPr>
                <w:rFonts w:ascii="Times New Roman" w:eastAsia="Microsoft YaHei UI" w:hAnsi="Times New Roman" w:cs="Times New Roman"/>
                <w:sz w:val="24"/>
                <w:shd w:val="clear" w:color="auto" w:fill="FFFFFF"/>
              </w:rPr>
              <w:t>Use correct cohesive devices as well as prepositions in order to connect the idea between your sentences.</w:t>
            </w:r>
          </w:p>
          <w:p w:rsidR="00ED4EA3" w:rsidRPr="00FF3F3C" w:rsidRDefault="00ED4EA3" w:rsidP="00ED4EA3">
            <w:pPr>
              <w:shd w:val="clear" w:color="auto" w:fill="FFFFFF"/>
              <w:rPr>
                <w:rFonts w:ascii="Times New Roman" w:eastAsia="Microsoft YaHei UI" w:hAnsi="Times New Roman" w:cs="Times New Roman"/>
                <w:sz w:val="24"/>
              </w:rPr>
            </w:pPr>
          </w:p>
          <w:p w:rsidR="00ED4EA3" w:rsidRPr="00FF3F3C" w:rsidRDefault="00ED4EA3" w:rsidP="00ED4EA3">
            <w:pPr>
              <w:shd w:val="clear" w:color="auto" w:fill="FFFFFF"/>
              <w:spacing w:after="100" w:afterAutospacing="1"/>
              <w:rPr>
                <w:rFonts w:ascii="Times New Roman" w:eastAsia="Microsoft YaHei UI" w:hAnsi="Times New Roman" w:cs="Times New Roman"/>
                <w:color w:val="2D3748"/>
                <w:sz w:val="24"/>
              </w:rPr>
            </w:pPr>
            <w:r w:rsidRPr="00FF3F3C">
              <w:rPr>
                <w:rFonts w:ascii="Times New Roman" w:eastAsia="Microsoft YaHei UI" w:hAnsi="Times New Roman" w:cs="Times New Roman"/>
                <w:b/>
                <w:color w:val="2D3748"/>
                <w:sz w:val="24"/>
              </w:rPr>
              <w:t>Examples of cohesive devices that can be used in describing categories and features:</w:t>
            </w:r>
            <w:r w:rsidRPr="00FF3F3C">
              <w:rPr>
                <w:rFonts w:ascii="Times New Roman" w:eastAsia="Microsoft YaHei UI" w:hAnsi="Times New Roman" w:cs="Times New Roman"/>
                <w:color w:val="2D3748"/>
                <w:sz w:val="24"/>
              </w:rPr>
              <w:t xml:space="preserve"> whereas, in contrast, while, despite, besides, although, but, however, except. conversely</w:t>
            </w:r>
          </w:p>
          <w:p w:rsidR="00ED4EA3" w:rsidRPr="00FF3F3C" w:rsidRDefault="00ED4EA3" w:rsidP="00ED4EA3">
            <w:pPr>
              <w:shd w:val="clear" w:color="auto" w:fill="FFFFFF"/>
              <w:spacing w:after="100" w:afterAutospacing="1"/>
              <w:rPr>
                <w:rFonts w:ascii="Times New Roman" w:eastAsia="Microsoft YaHei UI" w:hAnsi="Times New Roman" w:cs="Times New Roman"/>
                <w:b/>
                <w:color w:val="2D3748"/>
                <w:sz w:val="24"/>
              </w:rPr>
            </w:pPr>
            <w:r w:rsidRPr="00FF3F3C">
              <w:rPr>
                <w:rFonts w:ascii="Times New Roman" w:eastAsia="Microsoft YaHei UI" w:hAnsi="Times New Roman" w:cs="Times New Roman"/>
                <w:b/>
                <w:color w:val="2D3748"/>
                <w:sz w:val="24"/>
              </w:rPr>
              <w:t>Examples of cohesive devices that can be used for time referencing: before, and then, after, meanwhile, on the other hand</w:t>
            </w:r>
          </w:p>
          <w:p w:rsidR="00ED4EA3" w:rsidRPr="00FF3F3C" w:rsidRDefault="00ED4EA3" w:rsidP="00ED4EA3">
            <w:pPr>
              <w:shd w:val="clear" w:color="auto" w:fill="FFFFFF"/>
              <w:spacing w:after="300"/>
              <w:rPr>
                <w:rFonts w:ascii="Times New Roman" w:eastAsia="Microsoft YaHei UI" w:hAnsi="Times New Roman" w:cs="Times New Roman"/>
                <w:sz w:val="24"/>
              </w:rPr>
            </w:pPr>
            <w:r w:rsidRPr="00FF3F3C">
              <w:rPr>
                <w:rFonts w:ascii="Times New Roman" w:eastAsia="Microsoft YaHei UI" w:hAnsi="Times New Roman" w:cs="Times New Roman"/>
                <w:b/>
                <w:bCs/>
                <w:sz w:val="24"/>
                <w:u w:val="single"/>
              </w:rPr>
              <w:t>Prepositions for Change Over Time</w:t>
            </w:r>
          </w:p>
          <w:p w:rsidR="00ED4EA3" w:rsidRPr="00FF3F3C" w:rsidRDefault="00ED4EA3" w:rsidP="00ED4EA3">
            <w:pPr>
              <w:shd w:val="clear" w:color="auto" w:fill="FFFFFF"/>
              <w:spacing w:after="300"/>
              <w:rPr>
                <w:rFonts w:ascii="Times New Roman" w:eastAsia="Microsoft YaHei UI" w:hAnsi="Times New Roman" w:cs="Times New Roman"/>
                <w:sz w:val="24"/>
              </w:rPr>
            </w:pPr>
            <w:r w:rsidRPr="00FF3F3C">
              <w:rPr>
                <w:rFonts w:ascii="Times New Roman" w:eastAsia="Microsoft YaHei UI" w:hAnsi="Times New Roman" w:cs="Times New Roman"/>
                <w:sz w:val="24"/>
              </w:rPr>
              <w:t>Use “</w:t>
            </w:r>
            <w:r w:rsidRPr="00FF3F3C">
              <w:rPr>
                <w:rFonts w:ascii="Times New Roman" w:eastAsia="Microsoft YaHei UI" w:hAnsi="Times New Roman" w:cs="Times New Roman"/>
                <w:i/>
                <w:iCs/>
                <w:sz w:val="24"/>
              </w:rPr>
              <w:t>with”</w:t>
            </w:r>
            <w:r w:rsidRPr="00FF3F3C">
              <w:rPr>
                <w:rFonts w:ascii="Times New Roman" w:eastAsia="Microsoft YaHei UI" w:hAnsi="Times New Roman" w:cs="Times New Roman"/>
                <w:sz w:val="24"/>
              </w:rPr>
              <w:t> or “</w:t>
            </w:r>
            <w:r w:rsidRPr="00FF3F3C">
              <w:rPr>
                <w:rFonts w:ascii="Times New Roman" w:eastAsia="Microsoft YaHei UI" w:hAnsi="Times New Roman" w:cs="Times New Roman"/>
                <w:i/>
                <w:iCs/>
                <w:sz w:val="24"/>
              </w:rPr>
              <w:t>at”</w:t>
            </w:r>
            <w:r w:rsidRPr="00FF3F3C">
              <w:rPr>
                <w:rFonts w:ascii="Times New Roman" w:eastAsia="Microsoft YaHei UI" w:hAnsi="Times New Roman" w:cs="Times New Roman"/>
                <w:sz w:val="24"/>
              </w:rPr>
              <w:t> when describing the </w:t>
            </w:r>
            <w:r w:rsidRPr="00FF3F3C">
              <w:rPr>
                <w:rFonts w:ascii="Times New Roman" w:eastAsia="Microsoft YaHei UI" w:hAnsi="Times New Roman" w:cs="Times New Roman"/>
                <w:b/>
                <w:bCs/>
                <w:sz w:val="24"/>
              </w:rPr>
              <w:t>highest</w:t>
            </w:r>
            <w:r w:rsidRPr="00FF3F3C">
              <w:rPr>
                <w:rFonts w:ascii="Times New Roman" w:eastAsia="Microsoft YaHei UI" w:hAnsi="Times New Roman" w:cs="Times New Roman"/>
                <w:sz w:val="24"/>
              </w:rPr>
              <w:t> or </w:t>
            </w:r>
            <w:r w:rsidRPr="00FF3F3C">
              <w:rPr>
                <w:rFonts w:ascii="Times New Roman" w:eastAsia="Microsoft YaHei UI" w:hAnsi="Times New Roman" w:cs="Times New Roman"/>
                <w:b/>
                <w:bCs/>
                <w:sz w:val="24"/>
              </w:rPr>
              <w:t>lowest</w:t>
            </w:r>
            <w:r w:rsidRPr="00FF3F3C">
              <w:rPr>
                <w:rFonts w:ascii="Times New Roman" w:eastAsia="Microsoft YaHei UI" w:hAnsi="Times New Roman" w:cs="Times New Roman"/>
                <w:sz w:val="24"/>
              </w:rPr>
              <w:t> </w:t>
            </w:r>
            <w:r w:rsidRPr="00FF3F3C">
              <w:rPr>
                <w:rFonts w:ascii="Times New Roman" w:eastAsia="Microsoft YaHei UI" w:hAnsi="Times New Roman" w:cs="Times New Roman"/>
                <w:b/>
                <w:bCs/>
                <w:sz w:val="24"/>
              </w:rPr>
              <w:t>point</w:t>
            </w:r>
            <w:r w:rsidRPr="00FF3F3C">
              <w:rPr>
                <w:rFonts w:ascii="Times New Roman" w:eastAsia="Microsoft YaHei UI" w:hAnsi="Times New Roman" w:cs="Times New Roman"/>
                <w:sz w:val="24"/>
              </w:rPr>
              <w:t> </w:t>
            </w:r>
          </w:p>
          <w:p w:rsidR="00ED4EA3" w:rsidRPr="00FF3F3C" w:rsidRDefault="00ED4EA3" w:rsidP="00ED4EA3">
            <w:pPr>
              <w:shd w:val="clear" w:color="auto" w:fill="FFFFFF"/>
              <w:spacing w:after="300"/>
              <w:rPr>
                <w:rFonts w:ascii="Times New Roman" w:eastAsia="Microsoft YaHei UI" w:hAnsi="Times New Roman" w:cs="Times New Roman"/>
                <w:sz w:val="24"/>
              </w:rPr>
            </w:pPr>
            <w:r w:rsidRPr="00FF3F3C">
              <w:rPr>
                <w:rFonts w:ascii="Times New Roman" w:eastAsia="Microsoft YaHei UI" w:hAnsi="Times New Roman" w:cs="Times New Roman"/>
                <w:sz w:val="24"/>
              </w:rPr>
              <w:t>When talking about </w:t>
            </w:r>
            <w:r w:rsidRPr="00FF3F3C">
              <w:rPr>
                <w:rFonts w:ascii="Times New Roman" w:eastAsia="Microsoft YaHei UI" w:hAnsi="Times New Roman" w:cs="Times New Roman"/>
                <w:b/>
                <w:bCs/>
                <w:sz w:val="24"/>
              </w:rPr>
              <w:t>movement</w:t>
            </w:r>
            <w:r w:rsidRPr="00FF3F3C">
              <w:rPr>
                <w:rFonts w:ascii="Times New Roman" w:eastAsia="Microsoft YaHei UI" w:hAnsi="Times New Roman" w:cs="Times New Roman"/>
                <w:sz w:val="24"/>
              </w:rPr>
              <w:t>, you’ll use “</w:t>
            </w:r>
            <w:r w:rsidRPr="00FF3F3C">
              <w:rPr>
                <w:rFonts w:ascii="Times New Roman" w:eastAsia="Microsoft YaHei UI" w:hAnsi="Times New Roman" w:cs="Times New Roman"/>
                <w:i/>
                <w:iCs/>
                <w:sz w:val="24"/>
              </w:rPr>
              <w:t>from/to”</w:t>
            </w:r>
            <w:r w:rsidRPr="00FF3F3C">
              <w:rPr>
                <w:rFonts w:ascii="Times New Roman" w:eastAsia="Microsoft YaHei UI" w:hAnsi="Times New Roman" w:cs="Times New Roman"/>
                <w:sz w:val="24"/>
              </w:rPr>
              <w:t xml:space="preserve"> or </w:t>
            </w:r>
            <w:proofErr w:type="gramStart"/>
            <w:r w:rsidRPr="00FF3F3C">
              <w:rPr>
                <w:rFonts w:ascii="Times New Roman" w:eastAsia="Microsoft YaHei UI" w:hAnsi="Times New Roman" w:cs="Times New Roman"/>
                <w:sz w:val="24"/>
              </w:rPr>
              <w:t>“ </w:t>
            </w:r>
            <w:r w:rsidRPr="00FF3F3C">
              <w:rPr>
                <w:rFonts w:ascii="Times New Roman" w:eastAsia="Microsoft YaHei UI" w:hAnsi="Times New Roman" w:cs="Times New Roman"/>
                <w:i/>
                <w:iCs/>
                <w:sz w:val="24"/>
              </w:rPr>
              <w:t>between</w:t>
            </w:r>
            <w:proofErr w:type="gramEnd"/>
            <w:r w:rsidRPr="00FF3F3C">
              <w:rPr>
                <w:rFonts w:ascii="Times New Roman" w:eastAsia="Microsoft YaHei UI" w:hAnsi="Times New Roman" w:cs="Times New Roman"/>
                <w:i/>
                <w:iCs/>
                <w:sz w:val="24"/>
              </w:rPr>
              <w:t>/and”</w:t>
            </w:r>
            <w:r w:rsidRPr="00FF3F3C">
              <w:rPr>
                <w:rFonts w:ascii="Times New Roman" w:eastAsia="Microsoft YaHei UI" w:hAnsi="Times New Roman" w:cs="Times New Roman"/>
                <w:sz w:val="24"/>
              </w:rPr>
              <w:t>. For example, “</w:t>
            </w:r>
            <w:r w:rsidRPr="00FF3F3C">
              <w:rPr>
                <w:rFonts w:ascii="Times New Roman" w:eastAsia="Microsoft YaHei UI" w:hAnsi="Times New Roman" w:cs="Times New Roman"/>
                <w:i/>
                <w:iCs/>
                <w:sz w:val="24"/>
                <w:u w:val="single"/>
              </w:rPr>
              <w:t>Between</w:t>
            </w:r>
            <w:r w:rsidRPr="00FF3F3C">
              <w:rPr>
                <w:rFonts w:ascii="Times New Roman" w:eastAsia="Microsoft YaHei UI" w:hAnsi="Times New Roman" w:cs="Times New Roman"/>
                <w:i/>
                <w:iCs/>
                <w:sz w:val="24"/>
              </w:rPr>
              <w:t> 2000 </w:t>
            </w:r>
            <w:r w:rsidRPr="00FF3F3C">
              <w:rPr>
                <w:rFonts w:ascii="Times New Roman" w:eastAsia="Microsoft YaHei UI" w:hAnsi="Times New Roman" w:cs="Times New Roman"/>
                <w:i/>
                <w:iCs/>
                <w:sz w:val="24"/>
                <w:u w:val="single"/>
              </w:rPr>
              <w:t>and</w:t>
            </w:r>
            <w:r w:rsidRPr="00FF3F3C">
              <w:rPr>
                <w:rFonts w:ascii="Times New Roman" w:eastAsia="Microsoft YaHei UI" w:hAnsi="Times New Roman" w:cs="Times New Roman"/>
                <w:i/>
                <w:iCs/>
                <w:sz w:val="24"/>
              </w:rPr>
              <w:t> 2010, quantities jumped </w:t>
            </w:r>
            <w:r w:rsidRPr="00FF3F3C">
              <w:rPr>
                <w:rFonts w:ascii="Times New Roman" w:eastAsia="Microsoft YaHei UI" w:hAnsi="Times New Roman" w:cs="Times New Roman"/>
                <w:i/>
                <w:iCs/>
                <w:sz w:val="24"/>
                <w:u w:val="single"/>
              </w:rPr>
              <w:t>from</w:t>
            </w:r>
            <w:r w:rsidRPr="00FF3F3C">
              <w:rPr>
                <w:rFonts w:ascii="Times New Roman" w:eastAsia="Microsoft YaHei UI" w:hAnsi="Times New Roman" w:cs="Times New Roman"/>
                <w:i/>
                <w:iCs/>
                <w:sz w:val="24"/>
              </w:rPr>
              <w:t> 1 </w:t>
            </w:r>
            <w:r w:rsidRPr="00FF3F3C">
              <w:rPr>
                <w:rFonts w:ascii="Times New Roman" w:eastAsia="Microsoft YaHei UI" w:hAnsi="Times New Roman" w:cs="Times New Roman"/>
                <w:i/>
                <w:iCs/>
                <w:sz w:val="24"/>
                <w:u w:val="single"/>
              </w:rPr>
              <w:t>to</w:t>
            </w:r>
            <w:r w:rsidRPr="00FF3F3C">
              <w:rPr>
                <w:rFonts w:ascii="Times New Roman" w:eastAsia="Microsoft YaHei UI" w:hAnsi="Times New Roman" w:cs="Times New Roman"/>
                <w:i/>
                <w:iCs/>
                <w:sz w:val="24"/>
              </w:rPr>
              <w:t> 100</w:t>
            </w:r>
            <w:r w:rsidRPr="00FF3F3C">
              <w:rPr>
                <w:rFonts w:ascii="Times New Roman" w:eastAsia="Microsoft YaHei UI" w:hAnsi="Times New Roman" w:cs="Times New Roman"/>
                <w:sz w:val="24"/>
              </w:rPr>
              <w:t>.”</w:t>
            </w:r>
          </w:p>
          <w:p w:rsidR="00ED4EA3" w:rsidRPr="00FF3F3C" w:rsidRDefault="00ED4EA3" w:rsidP="00ED4EA3">
            <w:pPr>
              <w:shd w:val="clear" w:color="auto" w:fill="FFFFFF"/>
              <w:spacing w:after="300"/>
              <w:rPr>
                <w:rFonts w:ascii="Times New Roman" w:eastAsia="Microsoft YaHei UI" w:hAnsi="Times New Roman" w:cs="Times New Roman"/>
                <w:sz w:val="24"/>
              </w:rPr>
            </w:pPr>
            <w:r w:rsidRPr="00FF3F3C">
              <w:rPr>
                <w:rFonts w:ascii="Times New Roman" w:eastAsia="Microsoft YaHei UI" w:hAnsi="Times New Roman" w:cs="Times New Roman"/>
                <w:i/>
                <w:sz w:val="24"/>
              </w:rPr>
              <w:t xml:space="preserve"> “By”</w:t>
            </w:r>
            <w:r w:rsidRPr="00FF3F3C">
              <w:rPr>
                <w:rFonts w:ascii="Times New Roman" w:eastAsia="Microsoft YaHei UI" w:hAnsi="Times New Roman" w:cs="Times New Roman"/>
                <w:sz w:val="24"/>
              </w:rPr>
              <w:t> is used to describe the </w:t>
            </w:r>
            <w:r w:rsidRPr="00FF3F3C">
              <w:rPr>
                <w:rFonts w:ascii="Times New Roman" w:eastAsia="Microsoft YaHei UI" w:hAnsi="Times New Roman" w:cs="Times New Roman"/>
                <w:b/>
                <w:bCs/>
                <w:sz w:val="24"/>
              </w:rPr>
              <w:t>difference</w:t>
            </w:r>
            <w:r w:rsidRPr="00FF3F3C">
              <w:rPr>
                <w:rFonts w:ascii="Times New Roman" w:eastAsia="Microsoft YaHei UI" w:hAnsi="Times New Roman" w:cs="Times New Roman"/>
                <w:sz w:val="24"/>
              </w:rPr>
              <w:t xml:space="preserve"> in the change. </w:t>
            </w:r>
          </w:p>
          <w:p w:rsidR="00ED4EA3" w:rsidRDefault="00ED4EA3" w:rsidP="00ED4EA3">
            <w:pPr>
              <w:shd w:val="clear" w:color="auto" w:fill="FDFBFC"/>
              <w:rPr>
                <w:rFonts w:ascii="Times New Roman" w:eastAsia="Microsoft YaHei UI" w:hAnsi="Times New Roman" w:cs="Times New Roman"/>
                <w:b/>
                <w:bCs/>
                <w:sz w:val="24"/>
              </w:rPr>
            </w:pPr>
            <w:r w:rsidRPr="00FF3F3C">
              <w:rPr>
                <w:rFonts w:ascii="Times New Roman" w:eastAsia="Microsoft YaHei UI" w:hAnsi="Times New Roman" w:cs="Times New Roman"/>
                <w:b/>
                <w:bCs/>
                <w:sz w:val="24"/>
              </w:rPr>
              <w:t xml:space="preserve">POSITIVE RESULT OF THE CHANGE: </w:t>
            </w:r>
          </w:p>
          <w:p w:rsidR="00ED4EA3" w:rsidRPr="00FF3F3C" w:rsidRDefault="00ED4EA3" w:rsidP="00ED4EA3">
            <w:pPr>
              <w:shd w:val="clear" w:color="auto" w:fill="FDFBFC"/>
              <w:rPr>
                <w:rFonts w:ascii="Times New Roman" w:eastAsia="Microsoft YaHei UI" w:hAnsi="Times New Roman" w:cs="Times New Roman"/>
                <w:sz w:val="24"/>
              </w:rPr>
            </w:pPr>
            <w:r w:rsidRPr="00FF3F3C">
              <w:rPr>
                <w:rFonts w:ascii="Times New Roman" w:eastAsia="Microsoft YaHei UI" w:hAnsi="Times New Roman" w:cs="Times New Roman"/>
                <w:sz w:val="24"/>
                <w:shd w:val="clear" w:color="auto" w:fill="FFFFFF"/>
              </w:rPr>
              <w:t>This part of the marking criteria judges students’ ability to produce an answer that is clear, fluent and easy to understand.</w:t>
            </w:r>
          </w:p>
          <w:p w:rsidR="008E6072" w:rsidRPr="00343915" w:rsidRDefault="008E6072">
            <w:pPr>
              <w:rPr>
                <w:rFonts w:ascii="Times New Roman" w:hAnsi="Times New Roman" w:cs="Times New Roman"/>
                <w:sz w:val="24"/>
              </w:rPr>
            </w:pPr>
          </w:p>
        </w:tc>
      </w:tr>
    </w:tbl>
    <w:p w:rsidR="008E6072" w:rsidRPr="00343915" w:rsidRDefault="007E0F13">
      <w:pPr>
        <w:rPr>
          <w:rFonts w:ascii="Times New Roman" w:hAnsi="Times New Roman" w:cs="Times New Roman"/>
          <w:sz w:val="24"/>
        </w:rPr>
      </w:pPr>
      <w:r w:rsidRPr="00343915">
        <w:rPr>
          <w:rFonts w:ascii="Times New Roman" w:hAnsi="Times New Roman" w:cs="Times New Roman"/>
          <w:sz w:val="24"/>
        </w:rPr>
        <w:lastRenderedPageBreak/>
        <w:t xml:space="preserve"> </w:t>
      </w:r>
    </w:p>
    <w:p w:rsidR="008E6072" w:rsidRPr="00343915" w:rsidRDefault="007E0F13">
      <w:pPr>
        <w:rPr>
          <w:rFonts w:ascii="Times New Roman" w:hAnsi="Times New Roman" w:cs="Times New Roman"/>
          <w:color w:val="C00000"/>
          <w:sz w:val="24"/>
        </w:rPr>
      </w:pPr>
      <w:r w:rsidRPr="00343915">
        <w:rPr>
          <w:rFonts w:ascii="Times New Roman" w:hAnsi="Times New Roman" w:cs="Times New Roman"/>
          <w:color w:val="C00000"/>
          <w:sz w:val="24"/>
          <w:lang w:eastAsia="en-US"/>
        </w:rPr>
        <w:t>LR</w:t>
      </w:r>
      <w:r w:rsidRPr="00343915">
        <w:rPr>
          <w:rFonts w:ascii="Times New Roman" w:hAnsi="Times New Roman" w:cs="Times New Roman"/>
          <w:color w:val="C00000"/>
          <w:sz w:val="24"/>
        </w:rPr>
        <w:t xml:space="preserve"> </w:t>
      </w:r>
      <w:proofErr w:type="gramStart"/>
      <w:r w:rsidRPr="00343915">
        <w:rPr>
          <w:rFonts w:ascii="Times New Roman" w:hAnsi="Times New Roman" w:cs="Times New Roman"/>
          <w:color w:val="C00000"/>
          <w:sz w:val="24"/>
        </w:rPr>
        <w:t>(</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lang w:eastAsia="en-US"/>
        </w:rPr>
        <w:t>Lexical</w:t>
      </w:r>
      <w:proofErr w:type="gramEnd"/>
      <w:r w:rsidRPr="00343915">
        <w:rPr>
          <w:rFonts w:ascii="Times New Roman" w:hAnsi="Times New Roman" w:cs="Times New Roman"/>
          <w:color w:val="C00000"/>
          <w:sz w:val="24"/>
          <w:lang w:eastAsia="en-US"/>
        </w:rPr>
        <w:t xml:space="preserve"> Resource</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rPr>
        <w:t>)</w:t>
      </w:r>
    </w:p>
    <w:tbl>
      <w:tblPr>
        <w:tblStyle w:val="TableGrid"/>
        <w:tblW w:w="8522" w:type="dxa"/>
        <w:tblLayout w:type="fixed"/>
        <w:tblLook w:val="04A0" w:firstRow="1" w:lastRow="0" w:firstColumn="1" w:lastColumn="0" w:noHBand="0" w:noVBand="1"/>
      </w:tblPr>
      <w:tblGrid>
        <w:gridCol w:w="8522"/>
      </w:tblGrid>
      <w:tr w:rsidR="008E6072" w:rsidRPr="00343915">
        <w:tc>
          <w:tcPr>
            <w:tcW w:w="8522" w:type="dxa"/>
          </w:tcPr>
          <w:p w:rsidR="00ED4EA3" w:rsidRPr="00136D6C" w:rsidRDefault="00ED4EA3" w:rsidP="00ED4EA3">
            <w:pPr>
              <w:pStyle w:val="ListParagraph1"/>
              <w:ind w:left="0"/>
              <w:rPr>
                <w:rFonts w:eastAsia="Microsoft YaHei UI"/>
                <w:b/>
                <w:szCs w:val="24"/>
              </w:rPr>
            </w:pPr>
            <w:r w:rsidRPr="00136D6C">
              <w:rPr>
                <w:rFonts w:eastAsia="Microsoft YaHei UI"/>
                <w:b/>
                <w:bCs/>
                <w:szCs w:val="24"/>
              </w:rPr>
              <w:t>WEAK POINT 1:</w:t>
            </w:r>
            <w:r w:rsidRPr="00136D6C">
              <w:rPr>
                <w:rFonts w:eastAsia="Microsoft YaHei UI"/>
                <w:b/>
                <w:color w:val="FF0000"/>
                <w:szCs w:val="24"/>
              </w:rPr>
              <w:t xml:space="preserve"> </w:t>
            </w:r>
            <w:r w:rsidRPr="00136D6C">
              <w:rPr>
                <w:rFonts w:eastAsia="Microsoft YaHei UI"/>
                <w:szCs w:val="24"/>
              </w:rPr>
              <w:t xml:space="preserve"> </w:t>
            </w:r>
            <w:r w:rsidRPr="00136D6C">
              <w:rPr>
                <w:rFonts w:eastAsia="Microsoft YaHei UI"/>
                <w:color w:val="FF0000"/>
                <w:szCs w:val="24"/>
              </w:rPr>
              <w:t>Repetition of some words and phrases.</w:t>
            </w:r>
          </w:p>
          <w:p w:rsidR="00ED4EA3" w:rsidRPr="00136D6C" w:rsidRDefault="00ED4EA3" w:rsidP="00ED4EA3">
            <w:pPr>
              <w:pStyle w:val="ListParagraph1"/>
              <w:ind w:left="0"/>
              <w:rPr>
                <w:rFonts w:eastAsia="Microsoft YaHei UI"/>
                <w:szCs w:val="24"/>
              </w:rPr>
            </w:pPr>
          </w:p>
          <w:p w:rsidR="00ED4EA3" w:rsidRPr="00136D6C" w:rsidRDefault="00ED4EA3" w:rsidP="00ED4EA3">
            <w:pPr>
              <w:pStyle w:val="ListParagraph1"/>
              <w:ind w:left="0"/>
              <w:rPr>
                <w:rFonts w:eastAsia="Microsoft YaHei UI"/>
                <w:b/>
                <w:szCs w:val="24"/>
              </w:rPr>
            </w:pPr>
            <w:r w:rsidRPr="00136D6C">
              <w:rPr>
                <w:rFonts w:eastAsia="Microsoft YaHei UI"/>
                <w:b/>
                <w:szCs w:val="24"/>
              </w:rPr>
              <w:t>MY ADVICE:</w:t>
            </w:r>
          </w:p>
          <w:p w:rsidR="00ED4EA3" w:rsidRDefault="00ED4EA3" w:rsidP="00ED4EA3">
            <w:pPr>
              <w:rPr>
                <w:rFonts w:ascii="Times New Roman" w:eastAsia="Microsoft YaHei UI" w:hAnsi="Times New Roman" w:cs="Times New Roman"/>
                <w:sz w:val="24"/>
                <w:shd w:val="clear" w:color="auto" w:fill="FFFFFF"/>
              </w:rPr>
            </w:pPr>
            <w:r w:rsidRPr="00136D6C">
              <w:rPr>
                <w:rFonts w:ascii="Times New Roman" w:eastAsia="Microsoft YaHei UI" w:hAnsi="Times New Roman" w:cs="Times New Roman"/>
                <w:sz w:val="24"/>
                <w:shd w:val="clear" w:color="auto" w:fill="FFFFFF"/>
              </w:rPr>
              <w:t xml:space="preserve">To show range of vocabulary, you should practice paraphrasing. Paraphrasing is simply re-writing a phrase or sentence so that it has the same meaning, but with different words. Some methods that can be used:  </w:t>
            </w:r>
          </w:p>
          <w:p w:rsidR="00ED4EA3" w:rsidRPr="00136D6C" w:rsidRDefault="00ED4EA3" w:rsidP="00ED4EA3">
            <w:pPr>
              <w:rPr>
                <w:rFonts w:ascii="Times New Roman" w:eastAsia="Microsoft YaHei UI" w:hAnsi="Times New Roman" w:cs="Times New Roman"/>
                <w:sz w:val="24"/>
              </w:rPr>
            </w:pPr>
            <w:r w:rsidRPr="00136D6C">
              <w:rPr>
                <w:rFonts w:ascii="Times New Roman" w:eastAsia="Microsoft YaHei UI" w:hAnsi="Times New Roman" w:cs="Times New Roman"/>
                <w:sz w:val="24"/>
                <w:shd w:val="clear" w:color="auto" w:fill="FFFFFF"/>
              </w:rPr>
              <w:t>1</w:t>
            </w:r>
            <w:r w:rsidRPr="00136D6C">
              <w:rPr>
                <w:rFonts w:ascii="Times New Roman" w:eastAsia="Microsoft YaHei UI" w:hAnsi="Times New Roman" w:cs="Times New Roman"/>
                <w:b/>
                <w:sz w:val="24"/>
                <w:shd w:val="clear" w:color="auto" w:fill="FFFFFF"/>
              </w:rPr>
              <w:t xml:space="preserve">. Using synonyms </w:t>
            </w:r>
          </w:p>
          <w:p w:rsidR="00ED4EA3" w:rsidRPr="00136D6C" w:rsidRDefault="00ED4EA3" w:rsidP="00ED4EA3">
            <w:pPr>
              <w:rPr>
                <w:rStyle w:val="Strong"/>
                <w:rFonts w:ascii="Times New Roman" w:eastAsia="Microsoft YaHei UI" w:hAnsi="Times New Roman" w:cs="Times New Roman"/>
                <w:sz w:val="24"/>
                <w:shd w:val="clear" w:color="auto" w:fill="FFFFFF"/>
              </w:rPr>
            </w:pPr>
            <w:r w:rsidRPr="00136D6C">
              <w:rPr>
                <w:rFonts w:ascii="Times New Roman" w:eastAsia="Microsoft YaHei UI" w:hAnsi="Times New Roman" w:cs="Times New Roman"/>
                <w:sz w:val="24"/>
                <w:shd w:val="clear" w:color="auto" w:fill="FFFFFF"/>
              </w:rPr>
              <w:t xml:space="preserve">2. </w:t>
            </w:r>
            <w:r w:rsidRPr="00136D6C">
              <w:rPr>
                <w:rStyle w:val="Strong"/>
                <w:rFonts w:ascii="Times New Roman" w:eastAsia="Microsoft YaHei UI" w:hAnsi="Times New Roman" w:cs="Times New Roman"/>
                <w:sz w:val="24"/>
                <w:shd w:val="clear" w:color="auto" w:fill="FFFFFF"/>
              </w:rPr>
              <w:t>Change the word order</w:t>
            </w:r>
          </w:p>
          <w:p w:rsidR="00ED4EA3" w:rsidRPr="00136D6C" w:rsidRDefault="00ED4EA3" w:rsidP="00ED4EA3">
            <w:pPr>
              <w:rPr>
                <w:rFonts w:ascii="Times New Roman" w:eastAsia="Microsoft YaHei UI" w:hAnsi="Times New Roman" w:cs="Times New Roman"/>
                <w:i/>
                <w:iCs/>
                <w:sz w:val="24"/>
              </w:rPr>
            </w:pPr>
            <w:r w:rsidRPr="00136D6C">
              <w:rPr>
                <w:rFonts w:ascii="Times New Roman" w:eastAsia="Microsoft YaHei UI" w:hAnsi="Times New Roman" w:cs="Times New Roman"/>
                <w:b/>
                <w:bCs/>
                <w:sz w:val="24"/>
              </w:rPr>
              <w:t xml:space="preserve">3. Use a Different Word Form </w:t>
            </w:r>
          </w:p>
          <w:p w:rsidR="00ED4EA3" w:rsidRPr="00136D6C" w:rsidRDefault="00ED4EA3" w:rsidP="00ED4EA3">
            <w:pPr>
              <w:pStyle w:val="Heading4"/>
              <w:spacing w:before="0"/>
              <w:outlineLvl w:val="3"/>
              <w:rPr>
                <w:rFonts w:ascii="Times New Roman" w:eastAsia="Microsoft YaHei UI" w:hAnsi="Times New Roman" w:cs="Times New Roman"/>
                <w:b w:val="0"/>
                <w:bCs w:val="0"/>
                <w:color w:val="auto"/>
                <w:sz w:val="24"/>
              </w:rPr>
            </w:pPr>
            <w:r w:rsidRPr="00136D6C">
              <w:rPr>
                <w:rFonts w:ascii="Times New Roman" w:eastAsia="Microsoft YaHei UI" w:hAnsi="Times New Roman" w:cs="Times New Roman"/>
                <w:b w:val="0"/>
                <w:bCs w:val="0"/>
                <w:color w:val="auto"/>
                <w:sz w:val="24"/>
              </w:rPr>
              <w:t xml:space="preserve">4. </w:t>
            </w:r>
            <w:r w:rsidRPr="00136D6C">
              <w:rPr>
                <w:rFonts w:ascii="Times New Roman" w:eastAsia="Microsoft YaHei UI" w:hAnsi="Times New Roman" w:cs="Times New Roman"/>
                <w:bCs w:val="0"/>
                <w:i w:val="0"/>
                <w:color w:val="auto"/>
                <w:sz w:val="24"/>
              </w:rPr>
              <w:t>Change from the Active to the Passive</w:t>
            </w:r>
          </w:p>
          <w:p w:rsidR="00ED4EA3" w:rsidRPr="00136D6C" w:rsidRDefault="00ED4EA3" w:rsidP="00ED4EA3">
            <w:pPr>
              <w:pStyle w:val="NormalWeb"/>
              <w:spacing w:beforeAutospacing="0" w:afterAutospacing="0"/>
              <w:jc w:val="both"/>
              <w:rPr>
                <w:rFonts w:ascii="Times New Roman" w:eastAsia="Microsoft YaHei UI" w:hAnsi="Times New Roman"/>
              </w:rPr>
            </w:pP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You can also vary the time period to avoid mentioning the same time periods over and over again, such as:</w:t>
            </w:r>
          </w:p>
          <w:p w:rsidR="00ED4EA3" w:rsidRPr="00136D6C" w:rsidRDefault="00ED4EA3" w:rsidP="00ED4EA3">
            <w:pPr>
              <w:pStyle w:val="CommentText"/>
              <w:rPr>
                <w:rFonts w:ascii="Times New Roman" w:eastAsia="Microsoft YaHei UI" w:hAnsi="Times New Roman" w:cs="Times New Roman"/>
                <w:sz w:val="24"/>
              </w:rPr>
            </w:pP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Between January and December (In…and…)</w:t>
            </w: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From January to December</w:t>
            </w: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After 2/3/4/5 months</w:t>
            </w:r>
          </w:p>
          <w:p w:rsidR="00ED4EA3" w:rsidRPr="00136D6C" w:rsidRDefault="00ED4EA3" w:rsidP="00ED4EA3">
            <w:pPr>
              <w:pStyle w:val="NormalWeb"/>
              <w:spacing w:beforeAutospacing="0" w:afterAutospacing="0"/>
              <w:jc w:val="both"/>
              <w:rPr>
                <w:rFonts w:ascii="Times New Roman" w:eastAsia="Microsoft YaHei UI" w:hAnsi="Times New Roman"/>
              </w:rPr>
            </w:pP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For synonyms, you can use the following to avoid repetition:</w:t>
            </w: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For increases: climbed, rose, grew, increment</w:t>
            </w: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lastRenderedPageBreak/>
              <w:t>For trends: reached a peaked, peaked at</w:t>
            </w:r>
          </w:p>
          <w:p w:rsidR="00ED4EA3" w:rsidRPr="00136D6C" w:rsidRDefault="00ED4EA3" w:rsidP="00ED4EA3">
            <w:pPr>
              <w:pStyle w:val="CommentText"/>
              <w:rPr>
                <w:rFonts w:ascii="Times New Roman" w:eastAsia="Microsoft YaHei UI" w:hAnsi="Times New Roman" w:cs="Times New Roman"/>
                <w:sz w:val="24"/>
              </w:rPr>
            </w:pPr>
            <w:r w:rsidRPr="00136D6C">
              <w:rPr>
                <w:rFonts w:ascii="Times New Roman" w:eastAsia="Microsoft YaHei UI" w:hAnsi="Times New Roman" w:cs="Times New Roman"/>
                <w:sz w:val="24"/>
              </w:rPr>
              <w:t>For decrease: decline, drop, dip, fell</w:t>
            </w:r>
          </w:p>
          <w:p w:rsidR="00ED4EA3" w:rsidRPr="00136D6C" w:rsidRDefault="00ED4EA3" w:rsidP="00ED4EA3">
            <w:pPr>
              <w:pStyle w:val="NormalWeb"/>
              <w:spacing w:beforeAutospacing="0" w:afterAutospacing="0"/>
              <w:jc w:val="both"/>
              <w:rPr>
                <w:rStyle w:val="Emphasis"/>
                <w:rFonts w:ascii="Times New Roman" w:eastAsia="Microsoft YaHei UI" w:hAnsi="Times New Roman"/>
                <w:i w:val="0"/>
              </w:rPr>
            </w:pPr>
          </w:p>
          <w:p w:rsidR="00ED4EA3" w:rsidRDefault="00ED4EA3" w:rsidP="00ED4EA3">
            <w:pPr>
              <w:rPr>
                <w:rFonts w:ascii="Times New Roman" w:eastAsia="Microsoft YaHei UI" w:hAnsi="Times New Roman" w:cs="Times New Roman"/>
                <w:color w:val="212529"/>
                <w:sz w:val="24"/>
                <w:shd w:val="clear" w:color="auto" w:fill="FFFFFF"/>
              </w:rPr>
            </w:pPr>
            <w:r w:rsidRPr="00136D6C">
              <w:rPr>
                <w:rFonts w:ascii="Times New Roman" w:eastAsia="Microsoft YaHei UI" w:hAnsi="Times New Roman" w:cs="Times New Roman"/>
                <w:b/>
                <w:bCs/>
                <w:sz w:val="24"/>
              </w:rPr>
              <w:t>POSITIVE RESULT OF THE CHANGE:</w:t>
            </w:r>
            <w:r w:rsidRPr="00136D6C">
              <w:rPr>
                <w:rFonts w:ascii="Times New Roman" w:eastAsia="Microsoft YaHei UI" w:hAnsi="Times New Roman" w:cs="Times New Roman"/>
                <w:color w:val="212529"/>
                <w:sz w:val="24"/>
                <w:shd w:val="clear" w:color="auto" w:fill="FFFFFF"/>
              </w:rPr>
              <w:t xml:space="preserve"> </w:t>
            </w:r>
          </w:p>
          <w:p w:rsidR="00ED4EA3" w:rsidRDefault="00ED4EA3" w:rsidP="00ED4EA3">
            <w:pPr>
              <w:rPr>
                <w:rFonts w:ascii="Times New Roman" w:eastAsia="Microsoft YaHei UI" w:hAnsi="Times New Roman" w:cs="Times New Roman"/>
                <w:color w:val="212529"/>
                <w:sz w:val="24"/>
                <w:shd w:val="clear" w:color="auto" w:fill="FFFFFF"/>
              </w:rPr>
            </w:pPr>
            <w:r w:rsidRPr="00136D6C">
              <w:rPr>
                <w:rFonts w:ascii="Times New Roman" w:eastAsia="Microsoft YaHei UI" w:hAnsi="Times New Roman" w:cs="Times New Roman"/>
                <w:color w:val="212529"/>
                <w:sz w:val="24"/>
                <w:shd w:val="clear" w:color="auto" w:fill="FFFFFF"/>
              </w:rPr>
              <w:t xml:space="preserve">The examiner will always look at your range and accuracy of vocabulary and see how well your words help you to express your thoughts. </w:t>
            </w:r>
          </w:p>
          <w:p w:rsidR="008E6072" w:rsidRPr="00343915" w:rsidRDefault="008E6072">
            <w:pPr>
              <w:rPr>
                <w:rFonts w:ascii="Times New Roman" w:hAnsi="Times New Roman" w:cs="Times New Roman"/>
                <w:sz w:val="24"/>
              </w:rPr>
            </w:pPr>
          </w:p>
        </w:tc>
      </w:tr>
    </w:tbl>
    <w:p w:rsidR="008E6072" w:rsidRPr="00343915" w:rsidRDefault="007E0F13">
      <w:pPr>
        <w:rPr>
          <w:rFonts w:ascii="Times New Roman" w:hAnsi="Times New Roman" w:cs="Times New Roman"/>
          <w:sz w:val="24"/>
        </w:rPr>
      </w:pPr>
      <w:r w:rsidRPr="00343915">
        <w:rPr>
          <w:rFonts w:ascii="Times New Roman" w:hAnsi="Times New Roman" w:cs="Times New Roman"/>
          <w:sz w:val="24"/>
        </w:rPr>
        <w:lastRenderedPageBreak/>
        <w:t xml:space="preserve"> </w:t>
      </w:r>
    </w:p>
    <w:p w:rsidR="008E6072" w:rsidRPr="00343915" w:rsidRDefault="007E0F13">
      <w:pPr>
        <w:rPr>
          <w:rFonts w:ascii="Times New Roman" w:hAnsi="Times New Roman" w:cs="Times New Roman"/>
          <w:color w:val="C00000"/>
          <w:sz w:val="24"/>
        </w:rPr>
      </w:pPr>
      <w:r w:rsidRPr="00343915">
        <w:rPr>
          <w:rFonts w:ascii="Times New Roman" w:hAnsi="Times New Roman" w:cs="Times New Roman"/>
          <w:color w:val="C00000"/>
          <w:sz w:val="24"/>
        </w:rPr>
        <w:t>G</w:t>
      </w:r>
      <w:r w:rsidRPr="00343915">
        <w:rPr>
          <w:rFonts w:ascii="Times New Roman" w:hAnsi="Times New Roman" w:cs="Times New Roman"/>
          <w:color w:val="C00000"/>
          <w:sz w:val="24"/>
          <w:lang w:eastAsia="en-US"/>
        </w:rPr>
        <w:t>R</w:t>
      </w:r>
      <w:r w:rsidRPr="00343915">
        <w:rPr>
          <w:rFonts w:ascii="Times New Roman" w:hAnsi="Times New Roman" w:cs="Times New Roman"/>
          <w:color w:val="C00000"/>
          <w:sz w:val="24"/>
        </w:rPr>
        <w:t>A</w:t>
      </w:r>
      <w:r w:rsidRPr="00343915">
        <w:rPr>
          <w:rFonts w:ascii="Times New Roman" w:hAnsi="Times New Roman" w:cs="Times New Roman"/>
          <w:color w:val="C00000"/>
          <w:sz w:val="24"/>
        </w:rPr>
        <w:t xml:space="preserve"> </w:t>
      </w:r>
      <w:proofErr w:type="gramStart"/>
      <w:r w:rsidRPr="00343915">
        <w:rPr>
          <w:rFonts w:ascii="Times New Roman" w:hAnsi="Times New Roman" w:cs="Times New Roman"/>
          <w:color w:val="C00000"/>
          <w:sz w:val="24"/>
        </w:rPr>
        <w:t>(</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lang w:eastAsia="en-US"/>
        </w:rPr>
        <w:t>Grammatical</w:t>
      </w:r>
      <w:proofErr w:type="gramEnd"/>
      <w:r w:rsidRPr="00343915">
        <w:rPr>
          <w:rFonts w:ascii="Times New Roman" w:hAnsi="Times New Roman" w:cs="Times New Roman"/>
          <w:color w:val="C00000"/>
          <w:sz w:val="24"/>
          <w:lang w:eastAsia="en-US"/>
        </w:rPr>
        <w:t xml:space="preserve"> Range and Accuracy</w:t>
      </w:r>
      <w:r w:rsidRPr="00343915">
        <w:rPr>
          <w:rFonts w:ascii="Times New Roman" w:hAnsi="Times New Roman" w:cs="Times New Roman"/>
          <w:color w:val="C00000"/>
          <w:sz w:val="24"/>
        </w:rPr>
        <w:t xml:space="preserve"> </w:t>
      </w:r>
      <w:r w:rsidRPr="00343915">
        <w:rPr>
          <w:rFonts w:ascii="Times New Roman" w:hAnsi="Times New Roman" w:cs="Times New Roman"/>
          <w:color w:val="C00000"/>
          <w:sz w:val="24"/>
        </w:rPr>
        <w:t>)</w:t>
      </w:r>
    </w:p>
    <w:tbl>
      <w:tblPr>
        <w:tblStyle w:val="TableGrid"/>
        <w:tblW w:w="8522" w:type="dxa"/>
        <w:tblLayout w:type="fixed"/>
        <w:tblLook w:val="04A0" w:firstRow="1" w:lastRow="0" w:firstColumn="1" w:lastColumn="0" w:noHBand="0" w:noVBand="1"/>
      </w:tblPr>
      <w:tblGrid>
        <w:gridCol w:w="8522"/>
      </w:tblGrid>
      <w:tr w:rsidR="008E6072" w:rsidRPr="00343915">
        <w:tc>
          <w:tcPr>
            <w:tcW w:w="8522" w:type="dxa"/>
          </w:tcPr>
          <w:p w:rsidR="00ED4EA3" w:rsidRPr="00136D6C" w:rsidRDefault="00ED4EA3" w:rsidP="00ED4EA3">
            <w:pPr>
              <w:rPr>
                <w:rStyle w:val="Strong"/>
                <w:rFonts w:ascii="Times New Roman" w:eastAsia="Microsoft YaHei UI" w:hAnsi="Times New Roman" w:cs="Times New Roman"/>
                <w:color w:val="FF0000"/>
                <w:sz w:val="24"/>
                <w:shd w:val="clear" w:color="auto" w:fill="FFFFFF"/>
              </w:rPr>
            </w:pPr>
            <w:r w:rsidRPr="00136D6C">
              <w:rPr>
                <w:rFonts w:ascii="Times New Roman" w:eastAsia="Microsoft YaHei UI" w:hAnsi="Times New Roman" w:cs="Times New Roman"/>
                <w:b/>
                <w:bCs/>
                <w:sz w:val="24"/>
              </w:rPr>
              <w:t xml:space="preserve">WEAK POINT 1: </w:t>
            </w:r>
            <w:r w:rsidRPr="00136D6C">
              <w:rPr>
                <w:rFonts w:ascii="Times New Roman" w:eastAsia="Microsoft YaHei UI" w:hAnsi="Times New Roman" w:cs="Times New Roman"/>
                <w:color w:val="FF0000"/>
                <w:sz w:val="24"/>
              </w:rPr>
              <w:t>Us</w:t>
            </w:r>
            <w:r w:rsidRPr="00136D6C">
              <w:rPr>
                <w:rFonts w:ascii="Times New Roman" w:eastAsia="Microsoft YaHei UI" w:hAnsi="Times New Roman" w:cs="Times New Roman"/>
                <w:color w:val="FF0000"/>
                <w:sz w:val="24"/>
                <w:shd w:val="clear" w:color="auto" w:fill="FFFFFF"/>
              </w:rPr>
              <w:t>e different sentence structures in describing numbers, trends and making comparisons</w:t>
            </w:r>
            <w:r>
              <w:rPr>
                <w:rFonts w:ascii="Times New Roman" w:eastAsia="Microsoft YaHei UI" w:hAnsi="Times New Roman" w:cs="Times New Roman"/>
                <w:color w:val="FF0000"/>
                <w:sz w:val="24"/>
                <w:shd w:val="clear" w:color="auto" w:fill="FFFFFF"/>
              </w:rPr>
              <w:t xml:space="preserve"> to avoid monotonous sentence structures</w:t>
            </w:r>
            <w:r w:rsidRPr="00136D6C">
              <w:rPr>
                <w:rFonts w:ascii="Times New Roman" w:eastAsia="Microsoft YaHei UI" w:hAnsi="Times New Roman" w:cs="Times New Roman"/>
                <w:color w:val="FF0000"/>
                <w:sz w:val="24"/>
                <w:shd w:val="clear" w:color="auto" w:fill="FFFFFF"/>
              </w:rPr>
              <w:t xml:space="preserve">. </w:t>
            </w:r>
          </w:p>
          <w:p w:rsidR="00ED4EA3" w:rsidRPr="00136D6C" w:rsidRDefault="00ED4EA3" w:rsidP="00ED4EA3">
            <w:pPr>
              <w:pStyle w:val="ListParagraph1"/>
              <w:ind w:left="0"/>
              <w:rPr>
                <w:rFonts w:eastAsia="Microsoft YaHei UI"/>
                <w:color w:val="FF0000"/>
                <w:szCs w:val="24"/>
              </w:rPr>
            </w:pPr>
          </w:p>
          <w:p w:rsidR="00ED4EA3" w:rsidRDefault="00ED4EA3" w:rsidP="00ED4EA3">
            <w:pPr>
              <w:pStyle w:val="ListParagraph1"/>
              <w:ind w:left="0"/>
              <w:rPr>
                <w:rFonts w:eastAsia="Microsoft YaHei UI"/>
                <w:b/>
                <w:szCs w:val="24"/>
              </w:rPr>
            </w:pPr>
            <w:r w:rsidRPr="00136D6C">
              <w:rPr>
                <w:rFonts w:eastAsia="Microsoft YaHei UI"/>
                <w:b/>
                <w:szCs w:val="24"/>
              </w:rPr>
              <w:t>MY ADVICE:</w:t>
            </w:r>
          </w:p>
          <w:p w:rsidR="00ED4EA3" w:rsidRDefault="00ED4EA3" w:rsidP="00ED4EA3">
            <w:pPr>
              <w:rPr>
                <w:rFonts w:ascii="Times New Roman" w:eastAsia="Microsoft YaHei UI" w:hAnsi="Times New Roman" w:cs="Times New Roman"/>
                <w:sz w:val="24"/>
              </w:rPr>
            </w:pPr>
            <w:r w:rsidRPr="00136D6C">
              <w:rPr>
                <w:rFonts w:ascii="Times New Roman" w:eastAsia="Microsoft YaHei UI" w:hAnsi="Times New Roman" w:cs="Times New Roman"/>
                <w:sz w:val="24"/>
              </w:rPr>
              <w:t>Consider the </w:t>
            </w:r>
            <w:r w:rsidRPr="00136D6C">
              <w:rPr>
                <w:rStyle w:val="Strong"/>
                <w:rFonts w:ascii="Times New Roman" w:eastAsia="Microsoft YaHei UI" w:hAnsi="Times New Roman" w:cs="Times New Roman"/>
                <w:sz w:val="24"/>
              </w:rPr>
              <w:t>time frame</w:t>
            </w:r>
            <w:r w:rsidRPr="00136D6C">
              <w:rPr>
                <w:rFonts w:ascii="Times New Roman" w:eastAsia="Microsoft YaHei UI" w:hAnsi="Times New Roman" w:cs="Times New Roman"/>
                <w:sz w:val="24"/>
              </w:rPr>
              <w:t> (Past, Present, or Future) and </w:t>
            </w:r>
            <w:r w:rsidRPr="00136D6C">
              <w:rPr>
                <w:rStyle w:val="Strong"/>
                <w:rFonts w:ascii="Times New Roman" w:eastAsia="Microsoft YaHei UI" w:hAnsi="Times New Roman" w:cs="Times New Roman"/>
                <w:sz w:val="24"/>
              </w:rPr>
              <w:t>figure out the tenses</w:t>
            </w:r>
            <w:r w:rsidRPr="00136D6C">
              <w:rPr>
                <w:rFonts w:ascii="Times New Roman" w:eastAsia="Microsoft YaHei UI" w:hAnsi="Times New Roman" w:cs="Times New Roman"/>
                <w:sz w:val="24"/>
              </w:rPr>
              <w:t> you can use. In this question, use the past tense of the verb.</w:t>
            </w:r>
          </w:p>
          <w:p w:rsidR="00ED4EA3" w:rsidRPr="00136D6C" w:rsidRDefault="00ED4EA3" w:rsidP="00ED4EA3">
            <w:pPr>
              <w:rPr>
                <w:rFonts w:ascii="Times New Roman" w:eastAsia="Microsoft YaHei UI" w:hAnsi="Times New Roman" w:cs="Times New Roman"/>
                <w:sz w:val="24"/>
              </w:rPr>
            </w:pPr>
          </w:p>
          <w:p w:rsidR="00ED4EA3" w:rsidRDefault="00ED4EA3" w:rsidP="00ED4EA3">
            <w:pPr>
              <w:rPr>
                <w:rFonts w:ascii="Times New Roman" w:eastAsia="Microsoft YaHei UI" w:hAnsi="Times New Roman" w:cs="Times New Roman"/>
                <w:sz w:val="24"/>
              </w:rPr>
            </w:pPr>
            <w:r>
              <w:rPr>
                <w:rFonts w:ascii="Times New Roman" w:eastAsia="Microsoft YaHei UI" w:hAnsi="Times New Roman" w:cs="Times New Roman"/>
                <w:sz w:val="24"/>
              </w:rPr>
              <w:t xml:space="preserve"> Proofread your essay for any misspelled words.</w:t>
            </w:r>
          </w:p>
          <w:p w:rsidR="00ED4EA3" w:rsidRPr="00136D6C" w:rsidRDefault="00ED4EA3" w:rsidP="00ED4EA3">
            <w:pPr>
              <w:rPr>
                <w:rFonts w:ascii="Times New Roman" w:eastAsia="Microsoft YaHei UI" w:hAnsi="Times New Roman" w:cs="Times New Roman"/>
                <w:sz w:val="24"/>
              </w:rPr>
            </w:pPr>
          </w:p>
          <w:p w:rsidR="00ED4EA3" w:rsidRDefault="00ED4EA3" w:rsidP="00ED4EA3">
            <w:pPr>
              <w:pStyle w:val="NormalWeb"/>
              <w:shd w:val="clear" w:color="auto" w:fill="FFFFFF"/>
              <w:spacing w:beforeAutospacing="0" w:afterAutospacing="0"/>
              <w:jc w:val="both"/>
              <w:rPr>
                <w:rFonts w:ascii="Times New Roman" w:eastAsia="Microsoft YaHei UI" w:hAnsi="Times New Roman"/>
                <w:spacing w:val="-6"/>
                <w:shd w:val="clear" w:color="auto" w:fill="FFFFFF"/>
              </w:rPr>
            </w:pPr>
            <w:r>
              <w:rPr>
                <w:rFonts w:ascii="Times New Roman" w:eastAsia="Microsoft YaHei UI" w:hAnsi="Times New Roman"/>
                <w:spacing w:val="-6"/>
                <w:shd w:val="clear" w:color="auto" w:fill="FFFFFF"/>
              </w:rPr>
              <w:t xml:space="preserve">The way you describe the changes in dynamic charts can be structured using the following: </w:t>
            </w:r>
          </w:p>
          <w:p w:rsidR="00ED4EA3" w:rsidRDefault="00ED4EA3" w:rsidP="00ED4EA3">
            <w:pPr>
              <w:pStyle w:val="NormalWeb"/>
              <w:shd w:val="clear" w:color="auto" w:fill="FFFFFF"/>
              <w:spacing w:beforeAutospacing="0" w:afterAutospacing="0"/>
              <w:jc w:val="both"/>
              <w:rPr>
                <w:rFonts w:ascii="Times New Roman" w:eastAsia="Microsoft YaHei UI" w:hAnsi="Times New Roman"/>
                <w:spacing w:val="-6"/>
                <w:shd w:val="clear" w:color="auto" w:fill="FFFFFF"/>
              </w:rPr>
            </w:pPr>
          </w:p>
          <w:p w:rsidR="00ED4EA3" w:rsidRPr="00136D6C" w:rsidRDefault="00ED4EA3" w:rsidP="00ED4EA3">
            <w:pPr>
              <w:pStyle w:val="NormalWeb"/>
              <w:shd w:val="clear" w:color="auto" w:fill="FFFFFF"/>
              <w:spacing w:beforeAutospacing="0" w:afterAutospacing="0"/>
              <w:jc w:val="both"/>
              <w:rPr>
                <w:rFonts w:ascii="Times New Roman" w:eastAsia="Microsoft YaHei UI" w:hAnsi="Times New Roman"/>
                <w:spacing w:val="-6"/>
                <w:shd w:val="clear" w:color="auto" w:fill="FFFFFF"/>
              </w:rPr>
            </w:pPr>
            <w:r>
              <w:rPr>
                <w:rFonts w:ascii="Times New Roman" w:eastAsia="Microsoft YaHei UI" w:hAnsi="Times New Roman"/>
                <w:spacing w:val="-6"/>
                <w:shd w:val="clear" w:color="auto" w:fill="FFFFFF"/>
              </w:rPr>
              <w:t>1. Firstly, f</w:t>
            </w:r>
            <w:r w:rsidRPr="00136D6C">
              <w:rPr>
                <w:rFonts w:ascii="Times New Roman" w:eastAsia="Microsoft YaHei UI" w:hAnsi="Times New Roman"/>
                <w:spacing w:val="-6"/>
                <w:shd w:val="clear" w:color="auto" w:fill="FFFFFF"/>
              </w:rPr>
              <w:t>or the </w:t>
            </w:r>
            <w:r w:rsidRPr="00136D6C">
              <w:rPr>
                <w:rStyle w:val="Strong"/>
                <w:rFonts w:ascii="Times New Roman" w:eastAsia="Microsoft YaHei UI" w:hAnsi="Times New Roman" w:cs="Times New Roman"/>
                <w:color w:val="FF0000"/>
                <w:spacing w:val="-6"/>
                <w:shd w:val="clear" w:color="auto" w:fill="FFFFFF"/>
              </w:rPr>
              <w:t>upward</w:t>
            </w:r>
            <w:r w:rsidRPr="00136D6C">
              <w:rPr>
                <w:rFonts w:ascii="Times New Roman" w:eastAsia="Microsoft YaHei UI" w:hAnsi="Times New Roman"/>
                <w:color w:val="FF0000"/>
                <w:spacing w:val="-6"/>
                <w:shd w:val="clear" w:color="auto" w:fill="FFFFFF"/>
              </w:rPr>
              <w:t> trend, we can use this structure</w:t>
            </w:r>
            <w:r w:rsidRPr="00136D6C">
              <w:rPr>
                <w:rFonts w:ascii="Times New Roman" w:eastAsia="Microsoft YaHei UI" w:hAnsi="Times New Roman"/>
                <w:spacing w:val="-6"/>
                <w:shd w:val="clear" w:color="auto" w:fill="FFFFFF"/>
              </w:rPr>
              <w:t>:</w:t>
            </w:r>
          </w:p>
          <w:p w:rsidR="00ED4EA3" w:rsidRPr="00136D6C" w:rsidRDefault="00ED4EA3" w:rsidP="00ED4EA3">
            <w:pPr>
              <w:shd w:val="clear" w:color="auto" w:fill="FFFFFF"/>
              <w:rPr>
                <w:rFonts w:ascii="Times New Roman" w:eastAsia="Microsoft YaHei UI" w:hAnsi="Times New Roman" w:cs="Times New Roman"/>
                <w:b/>
                <w:bCs/>
                <w:spacing w:val="-6"/>
                <w:sz w:val="24"/>
              </w:rPr>
            </w:pPr>
            <w:r w:rsidRPr="00136D6C">
              <w:rPr>
                <w:rFonts w:ascii="Times New Roman" w:eastAsia="Microsoft YaHei UI" w:hAnsi="Times New Roman" w:cs="Times New Roman"/>
                <w:b/>
                <w:bCs/>
                <w:spacing w:val="-6"/>
                <w:sz w:val="24"/>
              </w:rPr>
              <w:t>“subject +verb”</w:t>
            </w:r>
            <w:r w:rsidRPr="00136D6C">
              <w:rPr>
                <w:rFonts w:ascii="Times New Roman" w:eastAsia="Microsoft YaHei UI" w:hAnsi="Times New Roman" w:cs="Times New Roman"/>
                <w:spacing w:val="-6"/>
                <w:sz w:val="24"/>
              </w:rPr>
              <w:t> or </w:t>
            </w:r>
            <w:r w:rsidRPr="00136D6C">
              <w:rPr>
                <w:rFonts w:ascii="Times New Roman" w:eastAsia="Microsoft YaHei UI" w:hAnsi="Times New Roman" w:cs="Times New Roman"/>
                <w:b/>
                <w:bCs/>
                <w:spacing w:val="-6"/>
                <w:sz w:val="24"/>
              </w:rPr>
              <w:t>“there was+ a/an noun”</w:t>
            </w:r>
            <w:r w:rsidRPr="00136D6C">
              <w:rPr>
                <w:rFonts w:ascii="Times New Roman" w:eastAsia="Microsoft YaHei UI" w:hAnsi="Times New Roman" w:cs="Times New Roman"/>
                <w:spacing w:val="-6"/>
                <w:sz w:val="24"/>
              </w:rPr>
              <w:t> or </w:t>
            </w:r>
            <w:r w:rsidRPr="00136D6C">
              <w:rPr>
                <w:rFonts w:ascii="Times New Roman" w:eastAsia="Microsoft YaHei UI" w:hAnsi="Times New Roman" w:cs="Times New Roman"/>
                <w:b/>
                <w:bCs/>
                <w:spacing w:val="-6"/>
                <w:sz w:val="24"/>
              </w:rPr>
              <w:t>“subject+ (experienced/ saw/ had)+ a/an noun”</w:t>
            </w:r>
          </w:p>
          <w:p w:rsidR="00ED4EA3" w:rsidRPr="00136D6C" w:rsidRDefault="00ED4EA3" w:rsidP="00ED4EA3">
            <w:pPr>
              <w:shd w:val="clear" w:color="auto" w:fill="FFFFFF"/>
              <w:rPr>
                <w:rFonts w:ascii="Times New Roman" w:eastAsia="Microsoft YaHei UI" w:hAnsi="Times New Roman" w:cs="Times New Roman"/>
                <w:spacing w:val="-6"/>
                <w:sz w:val="24"/>
              </w:rPr>
            </w:pPr>
          </w:p>
          <w:p w:rsidR="00ED4EA3" w:rsidRPr="00136D6C" w:rsidRDefault="00ED4EA3" w:rsidP="00ED4EA3">
            <w:pPr>
              <w:shd w:val="clear" w:color="auto" w:fill="FFFFFF"/>
              <w:rPr>
                <w:rFonts w:ascii="Times New Roman" w:eastAsia="Microsoft YaHei UI" w:hAnsi="Times New Roman" w:cs="Times New Roman"/>
                <w:spacing w:val="-6"/>
                <w:sz w:val="24"/>
              </w:rPr>
            </w:pPr>
            <w:r w:rsidRPr="00136D6C">
              <w:rPr>
                <w:rFonts w:ascii="Times New Roman" w:eastAsia="Microsoft YaHei UI" w:hAnsi="Times New Roman" w:cs="Times New Roman"/>
                <w:spacing w:val="-6"/>
                <w:sz w:val="24"/>
              </w:rPr>
              <w:t>Verbs that indicate an upward trend: </w:t>
            </w:r>
            <w:r w:rsidRPr="00136D6C">
              <w:rPr>
                <w:rFonts w:ascii="Times New Roman" w:eastAsia="Microsoft YaHei UI" w:hAnsi="Times New Roman" w:cs="Times New Roman"/>
                <w:b/>
                <w:bCs/>
                <w:spacing w:val="-6"/>
                <w:sz w:val="24"/>
              </w:rPr>
              <w:t>rise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increase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go up</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climb</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grow</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double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triple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boom</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surge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soar</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rocket</w:t>
            </w:r>
            <w:r w:rsidRPr="00136D6C">
              <w:rPr>
                <w:rFonts w:ascii="Times New Roman" w:eastAsia="Microsoft YaHei UI" w:hAnsi="Times New Roman" w:cs="Times New Roman"/>
                <w:spacing w:val="-6"/>
                <w:sz w:val="24"/>
              </w:rPr>
              <w:t>, and so on.</w:t>
            </w:r>
          </w:p>
          <w:p w:rsidR="00ED4EA3" w:rsidRPr="00136D6C" w:rsidRDefault="00ED4EA3" w:rsidP="00ED4EA3">
            <w:pPr>
              <w:shd w:val="clear" w:color="auto" w:fill="FFFFFF"/>
              <w:rPr>
                <w:rFonts w:ascii="Times New Roman" w:eastAsia="Microsoft YaHei UI" w:hAnsi="Times New Roman" w:cs="Times New Roman"/>
                <w:spacing w:val="-6"/>
                <w:sz w:val="24"/>
              </w:rPr>
            </w:pPr>
          </w:p>
          <w:p w:rsidR="00ED4EA3" w:rsidRPr="00136D6C" w:rsidRDefault="00ED4EA3" w:rsidP="00ED4EA3">
            <w:pPr>
              <w:shd w:val="clear" w:color="auto" w:fill="FFFFFF"/>
              <w:rPr>
                <w:rFonts w:ascii="Times New Roman" w:eastAsia="Microsoft YaHei UI" w:hAnsi="Times New Roman" w:cs="Times New Roman"/>
                <w:spacing w:val="-6"/>
                <w:sz w:val="24"/>
              </w:rPr>
            </w:pPr>
            <w:r w:rsidRPr="00136D6C">
              <w:rPr>
                <w:rFonts w:ascii="Times New Roman" w:eastAsia="Microsoft YaHei UI" w:hAnsi="Times New Roman" w:cs="Times New Roman"/>
                <w:spacing w:val="-6"/>
                <w:sz w:val="24"/>
              </w:rPr>
              <w:t>Nouns could be </w:t>
            </w:r>
            <w:r w:rsidRPr="00136D6C">
              <w:rPr>
                <w:rFonts w:ascii="Times New Roman" w:eastAsia="Microsoft YaHei UI" w:hAnsi="Times New Roman" w:cs="Times New Roman"/>
                <w:b/>
                <w:bCs/>
                <w:spacing w:val="-6"/>
                <w:sz w:val="24"/>
              </w:rPr>
              <w:t>a rise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an increase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growth</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an upward trend</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boom</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surge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doubling, etc</w:t>
            </w:r>
            <w:r w:rsidRPr="00136D6C">
              <w:rPr>
                <w:rFonts w:ascii="Times New Roman" w:eastAsia="Microsoft YaHei UI" w:hAnsi="Times New Roman" w:cs="Times New Roman"/>
                <w:spacing w:val="-6"/>
                <w:sz w:val="24"/>
              </w:rPr>
              <w:t>.</w:t>
            </w:r>
          </w:p>
          <w:p w:rsidR="00ED4EA3" w:rsidRDefault="00ED4EA3" w:rsidP="00ED4EA3">
            <w:pPr>
              <w:pStyle w:val="NormalWeb"/>
              <w:shd w:val="clear" w:color="auto" w:fill="FFFFFF"/>
              <w:spacing w:beforeAutospacing="0" w:afterAutospacing="0"/>
              <w:jc w:val="both"/>
              <w:rPr>
                <w:rFonts w:ascii="Times New Roman" w:eastAsia="Microsoft YaHei UI" w:hAnsi="Times New Roman"/>
                <w:spacing w:val="-6"/>
                <w:shd w:val="clear" w:color="auto" w:fill="FFFFFF"/>
              </w:rPr>
            </w:pPr>
          </w:p>
          <w:p w:rsidR="00ED4EA3" w:rsidRPr="00136D6C" w:rsidRDefault="00ED4EA3" w:rsidP="00ED4EA3">
            <w:pPr>
              <w:pStyle w:val="NormalWeb"/>
              <w:shd w:val="clear" w:color="auto" w:fill="FFFFFF"/>
              <w:spacing w:beforeAutospacing="0" w:afterAutospacing="0"/>
              <w:jc w:val="both"/>
              <w:rPr>
                <w:rFonts w:ascii="Times New Roman" w:eastAsia="Microsoft YaHei UI" w:hAnsi="Times New Roman"/>
                <w:spacing w:val="-6"/>
                <w:shd w:val="clear" w:color="auto" w:fill="FFFFFF"/>
              </w:rPr>
            </w:pPr>
            <w:r>
              <w:rPr>
                <w:rFonts w:ascii="Times New Roman" w:eastAsia="Microsoft YaHei UI" w:hAnsi="Times New Roman"/>
                <w:spacing w:val="-6"/>
                <w:shd w:val="clear" w:color="auto" w:fill="FFFFFF"/>
              </w:rPr>
              <w:t xml:space="preserve">2. </w:t>
            </w:r>
            <w:r w:rsidRPr="00136D6C">
              <w:rPr>
                <w:rFonts w:ascii="Times New Roman" w:eastAsia="Microsoft YaHei UI" w:hAnsi="Times New Roman"/>
                <w:spacing w:val="-6"/>
                <w:shd w:val="clear" w:color="auto" w:fill="FFFFFF"/>
              </w:rPr>
              <w:t xml:space="preserve">Secondly, for both </w:t>
            </w:r>
            <w:r w:rsidRPr="00136D6C">
              <w:rPr>
                <w:rFonts w:ascii="Times New Roman" w:eastAsia="Microsoft YaHei UI" w:hAnsi="Times New Roman"/>
                <w:color w:val="FF0000"/>
                <w:spacing w:val="-6"/>
                <w:shd w:val="clear" w:color="auto" w:fill="FFFFFF"/>
              </w:rPr>
              <w:t>upward and </w:t>
            </w:r>
            <w:r w:rsidRPr="00136D6C">
              <w:rPr>
                <w:rStyle w:val="Strong"/>
                <w:rFonts w:ascii="Times New Roman" w:eastAsia="Microsoft YaHei UI" w:hAnsi="Times New Roman" w:cs="Times New Roman"/>
                <w:color w:val="FF0000"/>
                <w:spacing w:val="-6"/>
                <w:shd w:val="clear" w:color="auto" w:fill="FFFFFF"/>
              </w:rPr>
              <w:t>downward</w:t>
            </w:r>
            <w:r w:rsidRPr="00136D6C">
              <w:rPr>
                <w:rFonts w:ascii="Times New Roman" w:eastAsia="Microsoft YaHei UI" w:hAnsi="Times New Roman"/>
                <w:color w:val="FF0000"/>
                <w:spacing w:val="-6"/>
                <w:shd w:val="clear" w:color="auto" w:fill="FFFFFF"/>
              </w:rPr>
              <w:t> trends.</w:t>
            </w:r>
          </w:p>
          <w:p w:rsidR="00ED4EA3" w:rsidRPr="00136D6C" w:rsidRDefault="00ED4EA3" w:rsidP="00ED4EA3">
            <w:pPr>
              <w:shd w:val="clear" w:color="auto" w:fill="FFFFFF"/>
              <w:rPr>
                <w:rFonts w:ascii="Times New Roman" w:eastAsia="Microsoft YaHei UI" w:hAnsi="Times New Roman" w:cs="Times New Roman"/>
                <w:spacing w:val="-6"/>
                <w:sz w:val="24"/>
              </w:rPr>
            </w:pPr>
            <w:r w:rsidRPr="00136D6C">
              <w:rPr>
                <w:rFonts w:ascii="Times New Roman" w:eastAsia="Microsoft YaHei UI" w:hAnsi="Times New Roman" w:cs="Times New Roman"/>
                <w:spacing w:val="-6"/>
                <w:sz w:val="24"/>
              </w:rPr>
              <w:t>verbs for downward trend: </w:t>
            </w:r>
            <w:r w:rsidRPr="00136D6C">
              <w:rPr>
                <w:rFonts w:ascii="Times New Roman" w:eastAsia="Microsoft YaHei UI" w:hAnsi="Times New Roman" w:cs="Times New Roman"/>
                <w:b/>
                <w:bCs/>
                <w:spacing w:val="-6"/>
                <w:sz w:val="24"/>
              </w:rPr>
              <w:t>fall</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decline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decrease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dip</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drop</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go down</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halve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plummet</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plunge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dive</w:t>
            </w:r>
            <w:r w:rsidRPr="00136D6C">
              <w:rPr>
                <w:rFonts w:ascii="Times New Roman" w:eastAsia="Microsoft YaHei UI" w:hAnsi="Times New Roman" w:cs="Times New Roman"/>
                <w:spacing w:val="-6"/>
                <w:sz w:val="24"/>
              </w:rPr>
              <w:t>, and </w:t>
            </w:r>
            <w:r w:rsidRPr="00136D6C">
              <w:rPr>
                <w:rFonts w:ascii="Times New Roman" w:eastAsia="Microsoft YaHei UI" w:hAnsi="Times New Roman" w:cs="Times New Roman"/>
                <w:b/>
                <w:bCs/>
                <w:spacing w:val="-6"/>
                <w:sz w:val="24"/>
              </w:rPr>
              <w:t>deteriorate</w:t>
            </w:r>
          </w:p>
          <w:p w:rsidR="00ED4EA3" w:rsidRPr="00136D6C" w:rsidRDefault="00ED4EA3" w:rsidP="00ED4EA3">
            <w:pPr>
              <w:shd w:val="clear" w:color="auto" w:fill="FFFFFF"/>
              <w:rPr>
                <w:rFonts w:ascii="Times New Roman" w:eastAsia="Microsoft YaHei UI" w:hAnsi="Times New Roman" w:cs="Times New Roman"/>
                <w:spacing w:val="-6"/>
                <w:sz w:val="24"/>
              </w:rPr>
            </w:pPr>
            <w:r w:rsidRPr="00136D6C">
              <w:rPr>
                <w:rFonts w:ascii="Times New Roman" w:eastAsia="Microsoft YaHei UI" w:hAnsi="Times New Roman" w:cs="Times New Roman"/>
                <w:spacing w:val="-6"/>
                <w:sz w:val="24"/>
              </w:rPr>
              <w:t xml:space="preserve">      nouns are: </w:t>
            </w:r>
            <w:r w:rsidRPr="00136D6C">
              <w:rPr>
                <w:rFonts w:ascii="Times New Roman" w:eastAsia="Microsoft YaHei UI" w:hAnsi="Times New Roman" w:cs="Times New Roman"/>
                <w:b/>
                <w:bCs/>
                <w:spacing w:val="-6"/>
                <w:sz w:val="24"/>
              </w:rPr>
              <w:t>a fall</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decline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decrease</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drop</w:t>
            </w:r>
            <w:r w:rsidRPr="00136D6C">
              <w:rPr>
                <w:rFonts w:ascii="Times New Roman" w:eastAsia="Microsoft YaHei UI" w:hAnsi="Times New Roman" w:cs="Times New Roman"/>
                <w:spacing w:val="-6"/>
                <w:sz w:val="24"/>
              </w:rPr>
              <w:t>, </w:t>
            </w:r>
            <w:r w:rsidRPr="00136D6C">
              <w:rPr>
                <w:rFonts w:ascii="Times New Roman" w:eastAsia="Microsoft YaHei UI" w:hAnsi="Times New Roman" w:cs="Times New Roman"/>
                <w:b/>
                <w:bCs/>
                <w:spacing w:val="-6"/>
                <w:sz w:val="24"/>
              </w:rPr>
              <w:t>a reduction</w:t>
            </w:r>
            <w:r w:rsidRPr="00136D6C">
              <w:rPr>
                <w:rFonts w:ascii="Times New Roman" w:eastAsia="Microsoft YaHei UI" w:hAnsi="Times New Roman" w:cs="Times New Roman"/>
                <w:spacing w:val="-6"/>
                <w:sz w:val="24"/>
              </w:rPr>
              <w:t>, a slump, and </w:t>
            </w:r>
            <w:r w:rsidRPr="00136D6C">
              <w:rPr>
                <w:rFonts w:ascii="Times New Roman" w:eastAsia="Microsoft YaHei UI" w:hAnsi="Times New Roman" w:cs="Times New Roman"/>
                <w:b/>
                <w:bCs/>
                <w:spacing w:val="-6"/>
                <w:sz w:val="24"/>
              </w:rPr>
              <w:t>a plunge</w:t>
            </w:r>
          </w:p>
          <w:p w:rsidR="00ED4EA3" w:rsidRPr="00136D6C" w:rsidRDefault="00ED4EA3" w:rsidP="00ED4EA3">
            <w:pPr>
              <w:shd w:val="clear" w:color="auto" w:fill="FFFFFF"/>
              <w:rPr>
                <w:rFonts w:ascii="Times New Roman" w:eastAsia="Microsoft YaHei UI" w:hAnsi="Times New Roman" w:cs="Times New Roman"/>
                <w:b/>
                <w:bCs/>
                <w:spacing w:val="-6"/>
                <w:sz w:val="24"/>
              </w:rPr>
            </w:pPr>
          </w:p>
          <w:p w:rsidR="00ED4EA3" w:rsidRPr="00136D6C" w:rsidRDefault="00ED4EA3" w:rsidP="00ED4EA3">
            <w:pPr>
              <w:shd w:val="clear" w:color="auto" w:fill="FFFFFF"/>
              <w:rPr>
                <w:rFonts w:ascii="Times New Roman" w:eastAsia="Microsoft YaHei UI" w:hAnsi="Times New Roman" w:cs="Times New Roman"/>
                <w:spacing w:val="-6"/>
                <w:sz w:val="24"/>
              </w:rPr>
            </w:pPr>
            <w:r>
              <w:rPr>
                <w:rFonts w:ascii="Times New Roman" w:eastAsia="Microsoft YaHei UI" w:hAnsi="Times New Roman" w:cs="Times New Roman"/>
                <w:b/>
                <w:bCs/>
                <w:spacing w:val="-6"/>
                <w:sz w:val="24"/>
              </w:rPr>
              <w:t xml:space="preserve">3. </w:t>
            </w:r>
            <w:r w:rsidRPr="00136D6C">
              <w:rPr>
                <w:rFonts w:ascii="Times New Roman" w:eastAsia="Microsoft YaHei UI" w:hAnsi="Times New Roman" w:cs="Times New Roman"/>
                <w:b/>
                <w:bCs/>
                <w:spacing w:val="-6"/>
                <w:sz w:val="24"/>
              </w:rPr>
              <w:t xml:space="preserve">Third, </w:t>
            </w:r>
            <w:r w:rsidRPr="00136D6C">
              <w:rPr>
                <w:rFonts w:ascii="Times New Roman" w:eastAsia="Microsoft YaHei UI" w:hAnsi="Times New Roman" w:cs="Times New Roman"/>
                <w:b/>
                <w:bCs/>
                <w:color w:val="FF0000"/>
                <w:spacing w:val="-6"/>
                <w:sz w:val="24"/>
              </w:rPr>
              <w:t>steady trend</w:t>
            </w:r>
            <w:r w:rsidRPr="00136D6C">
              <w:rPr>
                <w:rFonts w:ascii="Times New Roman" w:eastAsia="Microsoft YaHei UI" w:hAnsi="Times New Roman" w:cs="Times New Roman"/>
                <w:color w:val="FF0000"/>
                <w:spacing w:val="-6"/>
                <w:sz w:val="24"/>
              </w:rPr>
              <w:t>:</w:t>
            </w:r>
          </w:p>
          <w:p w:rsidR="00ED4EA3" w:rsidRPr="00136D6C" w:rsidRDefault="00ED4EA3" w:rsidP="00ED4EA3">
            <w:pPr>
              <w:shd w:val="clear" w:color="auto" w:fill="FFFFFF"/>
              <w:rPr>
                <w:rFonts w:ascii="Times New Roman" w:eastAsia="Microsoft YaHei UI" w:hAnsi="Times New Roman" w:cs="Times New Roman"/>
                <w:spacing w:val="-6"/>
                <w:sz w:val="24"/>
              </w:rPr>
            </w:pPr>
            <w:r w:rsidRPr="00136D6C">
              <w:rPr>
                <w:rFonts w:ascii="Times New Roman" w:eastAsia="Microsoft YaHei UI" w:hAnsi="Times New Roman" w:cs="Times New Roman"/>
                <w:spacing w:val="-6"/>
                <w:sz w:val="24"/>
              </w:rPr>
              <w:t>Subject+ </w:t>
            </w:r>
            <w:r w:rsidRPr="00136D6C">
              <w:rPr>
                <w:rFonts w:ascii="Times New Roman" w:eastAsia="Microsoft YaHei UI" w:hAnsi="Times New Roman" w:cs="Times New Roman"/>
                <w:b/>
                <w:bCs/>
                <w:spacing w:val="-6"/>
                <w:sz w:val="24"/>
              </w:rPr>
              <w:t>“did not change”</w:t>
            </w:r>
            <w:r w:rsidRPr="00136D6C">
              <w:rPr>
                <w:rFonts w:ascii="Times New Roman" w:eastAsia="Microsoft YaHei UI" w:hAnsi="Times New Roman" w:cs="Times New Roman"/>
                <w:spacing w:val="-6"/>
                <w:sz w:val="24"/>
              </w:rPr>
              <w:t> or </w:t>
            </w:r>
            <w:r w:rsidRPr="00136D6C">
              <w:rPr>
                <w:rFonts w:ascii="Times New Roman" w:eastAsia="Microsoft YaHei UI" w:hAnsi="Times New Roman" w:cs="Times New Roman"/>
                <w:b/>
                <w:bCs/>
                <w:spacing w:val="-6"/>
                <w:sz w:val="24"/>
              </w:rPr>
              <w:t>“(subject+ had/ there was) a period of(stability/ steadiness/ static state)”</w:t>
            </w:r>
            <w:r w:rsidRPr="00136D6C">
              <w:rPr>
                <w:rFonts w:ascii="Times New Roman" w:eastAsia="Microsoft YaHei UI" w:hAnsi="Times New Roman" w:cs="Times New Roman"/>
                <w:spacing w:val="-6"/>
                <w:sz w:val="24"/>
              </w:rPr>
              <w:t> or </w:t>
            </w:r>
            <w:r w:rsidRPr="00136D6C">
              <w:rPr>
                <w:rFonts w:ascii="Times New Roman" w:eastAsia="Microsoft YaHei UI" w:hAnsi="Times New Roman" w:cs="Times New Roman"/>
                <w:b/>
                <w:bCs/>
                <w:spacing w:val="-6"/>
                <w:sz w:val="24"/>
              </w:rPr>
              <w:t>“subject+ remainder (stable/ steady/ unchanged)”</w:t>
            </w:r>
          </w:p>
          <w:p w:rsidR="00ED4EA3" w:rsidRPr="00136D6C" w:rsidRDefault="00ED4EA3" w:rsidP="00ED4EA3">
            <w:pPr>
              <w:shd w:val="clear" w:color="auto" w:fill="FFFFFF"/>
              <w:rPr>
                <w:rFonts w:ascii="Times New Roman" w:eastAsia="Microsoft YaHei UI" w:hAnsi="Times New Roman" w:cs="Times New Roman"/>
                <w:color w:val="5A5A5A"/>
                <w:spacing w:val="-6"/>
                <w:sz w:val="24"/>
              </w:rPr>
            </w:pPr>
          </w:p>
          <w:p w:rsidR="00ED4EA3" w:rsidRPr="00136D6C" w:rsidRDefault="00ED4EA3" w:rsidP="00ED4EA3">
            <w:pPr>
              <w:shd w:val="clear" w:color="auto" w:fill="FFFFFF"/>
              <w:rPr>
                <w:rFonts w:ascii="Times New Roman" w:eastAsia="Microsoft YaHei UI" w:hAnsi="Times New Roman" w:cs="Times New Roman"/>
                <w:color w:val="FF0000"/>
                <w:spacing w:val="-6"/>
                <w:sz w:val="24"/>
              </w:rPr>
            </w:pPr>
            <w:r>
              <w:rPr>
                <w:rFonts w:ascii="Times New Roman" w:eastAsia="Microsoft YaHei UI" w:hAnsi="Times New Roman" w:cs="Times New Roman"/>
                <w:spacing w:val="-6"/>
                <w:sz w:val="24"/>
              </w:rPr>
              <w:t xml:space="preserve">4. </w:t>
            </w:r>
            <w:r w:rsidRPr="00136D6C">
              <w:rPr>
                <w:rFonts w:ascii="Times New Roman" w:eastAsia="Microsoft YaHei UI" w:hAnsi="Times New Roman" w:cs="Times New Roman"/>
                <w:spacing w:val="-6"/>
                <w:sz w:val="24"/>
              </w:rPr>
              <w:t>Finally, look at the following structures for </w:t>
            </w:r>
            <w:r w:rsidRPr="00136D6C">
              <w:rPr>
                <w:rFonts w:ascii="Times New Roman" w:eastAsia="Microsoft YaHei UI" w:hAnsi="Times New Roman" w:cs="Times New Roman"/>
                <w:b/>
                <w:bCs/>
                <w:color w:val="FF0000"/>
                <w:spacing w:val="-6"/>
                <w:sz w:val="24"/>
              </w:rPr>
              <w:t>fluctuation trend</w:t>
            </w:r>
            <w:r w:rsidRPr="00136D6C">
              <w:rPr>
                <w:rFonts w:ascii="Times New Roman" w:eastAsia="Microsoft YaHei UI" w:hAnsi="Times New Roman" w:cs="Times New Roman"/>
                <w:color w:val="FF0000"/>
                <w:spacing w:val="-6"/>
                <w:sz w:val="24"/>
              </w:rPr>
              <w:t>:</w:t>
            </w:r>
          </w:p>
          <w:p w:rsidR="00ED4EA3" w:rsidRPr="00136D6C" w:rsidRDefault="00ED4EA3" w:rsidP="00ED4EA3">
            <w:pPr>
              <w:shd w:val="clear" w:color="auto" w:fill="FFFFFF"/>
              <w:rPr>
                <w:rFonts w:ascii="Times New Roman" w:eastAsia="Microsoft YaHei UI" w:hAnsi="Times New Roman" w:cs="Times New Roman"/>
                <w:b/>
                <w:bCs/>
                <w:spacing w:val="-6"/>
                <w:sz w:val="24"/>
              </w:rPr>
            </w:pPr>
            <w:r w:rsidRPr="00136D6C">
              <w:rPr>
                <w:rFonts w:ascii="Times New Roman" w:eastAsia="Microsoft YaHei UI" w:hAnsi="Times New Roman" w:cs="Times New Roman"/>
                <w:spacing w:val="-6"/>
                <w:sz w:val="24"/>
              </w:rPr>
              <w:t>after the subject, we can use </w:t>
            </w:r>
            <w:r w:rsidRPr="00136D6C">
              <w:rPr>
                <w:rFonts w:ascii="Times New Roman" w:eastAsia="Microsoft YaHei UI" w:hAnsi="Times New Roman" w:cs="Times New Roman"/>
                <w:b/>
                <w:bCs/>
                <w:spacing w:val="-6"/>
                <w:sz w:val="24"/>
              </w:rPr>
              <w:t>“(had/ there was) a period of(fluctuation/ constant changes)”</w:t>
            </w:r>
            <w:r w:rsidRPr="00136D6C">
              <w:rPr>
                <w:rFonts w:ascii="Times New Roman" w:eastAsia="Microsoft YaHei UI" w:hAnsi="Times New Roman" w:cs="Times New Roman"/>
                <w:spacing w:val="-6"/>
                <w:sz w:val="24"/>
              </w:rPr>
              <w:t> or </w:t>
            </w:r>
            <w:r w:rsidRPr="00136D6C">
              <w:rPr>
                <w:rFonts w:ascii="Times New Roman" w:eastAsia="Microsoft YaHei UI" w:hAnsi="Times New Roman" w:cs="Times New Roman"/>
                <w:b/>
                <w:bCs/>
                <w:spacing w:val="-6"/>
                <w:sz w:val="24"/>
              </w:rPr>
              <w:t>“change constantly”</w:t>
            </w:r>
          </w:p>
          <w:p w:rsidR="00ED4EA3" w:rsidRPr="00136D6C" w:rsidRDefault="00ED4EA3" w:rsidP="00ED4EA3">
            <w:pPr>
              <w:shd w:val="clear" w:color="auto" w:fill="FFFFFF"/>
              <w:rPr>
                <w:rFonts w:ascii="Times New Roman" w:eastAsia="Microsoft YaHei UI" w:hAnsi="Times New Roman" w:cs="Times New Roman"/>
                <w:b/>
                <w:bCs/>
                <w:spacing w:val="-6"/>
                <w:sz w:val="24"/>
              </w:rPr>
            </w:pPr>
          </w:p>
          <w:p w:rsidR="00ED4EA3" w:rsidRPr="00136D6C" w:rsidRDefault="00ED4EA3" w:rsidP="00ED4EA3">
            <w:pPr>
              <w:shd w:val="clear" w:color="auto" w:fill="FFFFFF"/>
              <w:rPr>
                <w:rFonts w:ascii="Times New Roman" w:eastAsia="Microsoft YaHei UI" w:hAnsi="Times New Roman" w:cs="Times New Roman"/>
                <w:bCs/>
                <w:spacing w:val="-6"/>
                <w:sz w:val="24"/>
              </w:rPr>
            </w:pPr>
          </w:p>
          <w:p w:rsidR="00ED4EA3" w:rsidRPr="00136D6C" w:rsidRDefault="00ED4EA3" w:rsidP="00ED4EA3">
            <w:pPr>
              <w:pStyle w:val="ListParagraph1"/>
              <w:spacing w:after="0" w:line="240" w:lineRule="auto"/>
              <w:ind w:left="0"/>
              <w:rPr>
                <w:rFonts w:eastAsia="Microsoft YaHei UI"/>
                <w:b/>
                <w:color w:val="1D202C"/>
                <w:spacing w:val="-7"/>
                <w:szCs w:val="24"/>
              </w:rPr>
            </w:pPr>
            <w:r w:rsidRPr="00136D6C">
              <w:rPr>
                <w:rFonts w:eastAsia="Microsoft YaHei UI"/>
                <w:b/>
                <w:color w:val="1D202C"/>
                <w:spacing w:val="-7"/>
                <w:szCs w:val="24"/>
              </w:rPr>
              <w:t>Collocation - a group of words that often go together or that are likely to occur together.</w:t>
            </w:r>
          </w:p>
          <w:p w:rsidR="00ED4EA3" w:rsidRPr="00136D6C" w:rsidRDefault="00ED4EA3" w:rsidP="00ED4EA3">
            <w:pPr>
              <w:pStyle w:val="ListParagraph1"/>
              <w:spacing w:after="0" w:line="240" w:lineRule="auto"/>
              <w:ind w:left="0"/>
              <w:rPr>
                <w:rFonts w:eastAsia="Microsoft YaHei UI"/>
                <w:color w:val="1D202C"/>
                <w:spacing w:val="-7"/>
                <w:szCs w:val="24"/>
              </w:rPr>
            </w:pPr>
            <w:r w:rsidRPr="00136D6C">
              <w:rPr>
                <w:rFonts w:eastAsia="Microsoft YaHei UI"/>
                <w:color w:val="1D202C"/>
                <w:spacing w:val="-7"/>
                <w:szCs w:val="24"/>
              </w:rPr>
              <w:t>Examples:</w:t>
            </w:r>
          </w:p>
          <w:p w:rsidR="00ED4EA3" w:rsidRPr="00136D6C" w:rsidRDefault="00ED4EA3" w:rsidP="00ED4EA3">
            <w:pPr>
              <w:widowControl/>
              <w:numPr>
                <w:ilvl w:val="0"/>
                <w:numId w:val="3"/>
              </w:numPr>
              <w:spacing w:before="100" w:beforeAutospacing="1" w:after="100" w:afterAutospacing="1"/>
              <w:rPr>
                <w:rFonts w:ascii="Times New Roman" w:eastAsia="Microsoft YaHei UI" w:hAnsi="Times New Roman" w:cs="Times New Roman"/>
                <w:color w:val="1D202C"/>
                <w:spacing w:val="-6"/>
                <w:sz w:val="24"/>
              </w:rPr>
            </w:pPr>
            <w:r w:rsidRPr="00136D6C">
              <w:rPr>
                <w:rFonts w:ascii="Times New Roman" w:eastAsia="Microsoft YaHei UI" w:hAnsi="Times New Roman" w:cs="Times New Roman"/>
                <w:color w:val="1D202C"/>
                <w:spacing w:val="-6"/>
                <w:sz w:val="24"/>
              </w:rPr>
              <w:t>a significant increase </w:t>
            </w:r>
          </w:p>
          <w:p w:rsidR="00ED4EA3" w:rsidRPr="00136D6C" w:rsidRDefault="00ED4EA3" w:rsidP="00ED4EA3">
            <w:pPr>
              <w:widowControl/>
              <w:numPr>
                <w:ilvl w:val="0"/>
                <w:numId w:val="3"/>
              </w:numPr>
              <w:spacing w:before="100" w:beforeAutospacing="1" w:after="100" w:afterAutospacing="1"/>
              <w:rPr>
                <w:rFonts w:ascii="Times New Roman" w:eastAsia="Microsoft YaHei UI" w:hAnsi="Times New Roman" w:cs="Times New Roman"/>
                <w:color w:val="1D202C"/>
                <w:spacing w:val="-6"/>
                <w:sz w:val="24"/>
              </w:rPr>
            </w:pPr>
            <w:r w:rsidRPr="00136D6C">
              <w:rPr>
                <w:rFonts w:ascii="Times New Roman" w:eastAsia="Microsoft YaHei UI" w:hAnsi="Times New Roman" w:cs="Times New Roman"/>
                <w:color w:val="1D202C"/>
                <w:spacing w:val="-6"/>
                <w:sz w:val="24"/>
              </w:rPr>
              <w:t>a considerable growth </w:t>
            </w:r>
          </w:p>
          <w:p w:rsidR="00ED4EA3" w:rsidRPr="00136D6C" w:rsidRDefault="00ED4EA3" w:rsidP="00ED4EA3">
            <w:pPr>
              <w:widowControl/>
              <w:numPr>
                <w:ilvl w:val="0"/>
                <w:numId w:val="3"/>
              </w:numPr>
              <w:spacing w:before="100" w:beforeAutospacing="1" w:after="100" w:afterAutospacing="1"/>
              <w:rPr>
                <w:rFonts w:ascii="Times New Roman" w:eastAsia="Microsoft YaHei UI" w:hAnsi="Times New Roman" w:cs="Times New Roman"/>
                <w:color w:val="1D202C"/>
                <w:spacing w:val="-6"/>
                <w:sz w:val="24"/>
              </w:rPr>
            </w:pPr>
            <w:r w:rsidRPr="00136D6C">
              <w:rPr>
                <w:rFonts w:ascii="Times New Roman" w:eastAsia="Microsoft YaHei UI" w:hAnsi="Times New Roman" w:cs="Times New Roman"/>
                <w:color w:val="1D202C"/>
                <w:spacing w:val="-6"/>
                <w:sz w:val="24"/>
              </w:rPr>
              <w:t>a sharp fall </w:t>
            </w:r>
          </w:p>
          <w:p w:rsidR="00ED4EA3" w:rsidRPr="00136D6C" w:rsidRDefault="00ED4EA3" w:rsidP="00ED4EA3">
            <w:pPr>
              <w:widowControl/>
              <w:numPr>
                <w:ilvl w:val="0"/>
                <w:numId w:val="3"/>
              </w:numPr>
              <w:spacing w:before="100" w:beforeAutospacing="1" w:after="100" w:afterAutospacing="1"/>
              <w:rPr>
                <w:rFonts w:ascii="Times New Roman" w:eastAsia="Microsoft YaHei UI" w:hAnsi="Times New Roman" w:cs="Times New Roman"/>
                <w:color w:val="1D202C"/>
                <w:spacing w:val="-6"/>
                <w:sz w:val="24"/>
              </w:rPr>
            </w:pPr>
            <w:r w:rsidRPr="00136D6C">
              <w:rPr>
                <w:rFonts w:ascii="Times New Roman" w:eastAsia="Microsoft YaHei UI" w:hAnsi="Times New Roman" w:cs="Times New Roman"/>
                <w:color w:val="1D202C"/>
                <w:spacing w:val="-6"/>
                <w:sz w:val="24"/>
              </w:rPr>
              <w:t>a significant drop </w:t>
            </w:r>
          </w:p>
          <w:p w:rsidR="00ED4EA3" w:rsidRDefault="00ED4EA3" w:rsidP="00ED4EA3">
            <w:pPr>
              <w:widowControl/>
              <w:numPr>
                <w:ilvl w:val="0"/>
                <w:numId w:val="3"/>
              </w:numPr>
              <w:spacing w:before="100" w:beforeAutospacing="1" w:after="100" w:afterAutospacing="1"/>
              <w:rPr>
                <w:rFonts w:ascii="Times New Roman" w:eastAsia="Microsoft YaHei UI" w:hAnsi="Times New Roman" w:cs="Times New Roman"/>
                <w:color w:val="1D202C"/>
                <w:spacing w:val="-6"/>
                <w:sz w:val="24"/>
              </w:rPr>
            </w:pPr>
            <w:r w:rsidRPr="00136D6C">
              <w:rPr>
                <w:rFonts w:ascii="Times New Roman" w:eastAsia="Microsoft YaHei UI" w:hAnsi="Times New Roman" w:cs="Times New Roman"/>
                <w:color w:val="1D202C"/>
                <w:spacing w:val="-6"/>
                <w:sz w:val="24"/>
              </w:rPr>
              <w:t>to reach a peak/high </w:t>
            </w:r>
          </w:p>
          <w:p w:rsidR="00ED4EA3" w:rsidRDefault="00ED4EA3" w:rsidP="00ED4EA3">
            <w:pPr>
              <w:shd w:val="clear" w:color="auto" w:fill="FFFFFF"/>
              <w:rPr>
                <w:rFonts w:ascii="Times New Roman" w:eastAsia="Microsoft YaHei UI" w:hAnsi="Times New Roman" w:cs="Times New Roman"/>
                <w:bCs/>
                <w:spacing w:val="-6"/>
                <w:sz w:val="24"/>
              </w:rPr>
            </w:pPr>
            <w:r w:rsidRPr="00136D6C">
              <w:rPr>
                <w:rFonts w:ascii="Times New Roman" w:eastAsia="Microsoft YaHei UI" w:hAnsi="Times New Roman" w:cs="Times New Roman"/>
                <w:bCs/>
                <w:spacing w:val="-6"/>
                <w:sz w:val="24"/>
              </w:rPr>
              <w:t>Don’t forget to proofread your word for any spelling errors and incorrect word choice.</w:t>
            </w:r>
          </w:p>
          <w:p w:rsidR="00ED4EA3" w:rsidRPr="00136D6C" w:rsidRDefault="00ED4EA3" w:rsidP="00ED4EA3">
            <w:pPr>
              <w:shd w:val="clear" w:color="auto" w:fill="FFFFFF"/>
              <w:rPr>
                <w:rFonts w:ascii="Times New Roman" w:eastAsia="Microsoft YaHei UI" w:hAnsi="Times New Roman" w:cs="Times New Roman"/>
                <w:b/>
                <w:bCs/>
                <w:spacing w:val="-6"/>
                <w:sz w:val="24"/>
              </w:rPr>
            </w:pPr>
          </w:p>
          <w:p w:rsidR="00ED4EA3" w:rsidRPr="00E94827" w:rsidRDefault="00ED4EA3" w:rsidP="00ED4EA3">
            <w:pPr>
              <w:pStyle w:val="ListParagraph1"/>
              <w:ind w:left="0"/>
              <w:rPr>
                <w:rFonts w:eastAsia="Microsoft YaHei UI"/>
                <w:b/>
                <w:bCs/>
                <w:szCs w:val="24"/>
              </w:rPr>
            </w:pPr>
            <w:r w:rsidRPr="00E94827">
              <w:rPr>
                <w:rFonts w:eastAsia="Microsoft YaHei UI"/>
                <w:b/>
                <w:bCs/>
                <w:szCs w:val="24"/>
              </w:rPr>
              <w:t>POSITIVE RESULT OF THE CHANGE:</w:t>
            </w:r>
          </w:p>
          <w:p w:rsidR="008E6072" w:rsidRDefault="00ED4EA3" w:rsidP="00ED4EA3">
            <w:pPr>
              <w:rPr>
                <w:rFonts w:ascii="Times New Roman" w:eastAsia="Microsoft YaHei UI" w:hAnsi="Times New Roman" w:cs="Times New Roman"/>
                <w:sz w:val="24"/>
              </w:rPr>
            </w:pPr>
            <w:r w:rsidRPr="00E94827">
              <w:rPr>
                <w:rFonts w:ascii="Times New Roman" w:eastAsia="Microsoft YaHei UI" w:hAnsi="Times New Roman" w:cs="Times New Roman"/>
                <w:sz w:val="24"/>
              </w:rPr>
              <w:t>Good grammar needs to be paired with proper use of vocabulary and consistent verb tense, because this is an important aspect of TA and CC.</w:t>
            </w:r>
          </w:p>
          <w:p w:rsidR="00ED4EA3" w:rsidRPr="00343915" w:rsidRDefault="00ED4EA3" w:rsidP="00ED4EA3">
            <w:pPr>
              <w:rPr>
                <w:rFonts w:ascii="Times New Roman" w:hAnsi="Times New Roman" w:cs="Times New Roman"/>
                <w:sz w:val="24"/>
              </w:rPr>
            </w:pPr>
          </w:p>
        </w:tc>
      </w:tr>
    </w:tbl>
    <w:p w:rsidR="008E6072" w:rsidRPr="00343915" w:rsidRDefault="007E0F13">
      <w:pPr>
        <w:rPr>
          <w:rFonts w:ascii="Times New Roman" w:hAnsi="Times New Roman" w:cs="Times New Roman"/>
          <w:sz w:val="24"/>
        </w:rPr>
      </w:pPr>
      <w:r w:rsidRPr="00343915">
        <w:rPr>
          <w:rFonts w:ascii="Times New Roman" w:hAnsi="Times New Roman" w:cs="Times New Roman"/>
          <w:sz w:val="24"/>
        </w:rPr>
        <w:lastRenderedPageBreak/>
        <w:t xml:space="preserve"> </w:t>
      </w:r>
    </w:p>
    <w:p w:rsidR="008E6072" w:rsidRPr="00343915" w:rsidRDefault="007E0F13">
      <w:pPr>
        <w:rPr>
          <w:rFonts w:ascii="Times New Roman" w:hAnsi="Times New Roman" w:cs="Times New Roman"/>
          <w:b/>
          <w:bCs/>
          <w:sz w:val="24"/>
        </w:rPr>
      </w:pPr>
      <w:r w:rsidRPr="00343915">
        <w:rPr>
          <w:rFonts w:ascii="Times New Roman" w:hAnsi="Times New Roman" w:cs="Times New Roman"/>
          <w:b/>
          <w:bCs/>
          <w:sz w:val="24"/>
        </w:rPr>
        <w:t>附：原文</w:t>
      </w:r>
      <w:r w:rsidRPr="00343915">
        <w:rPr>
          <w:rFonts w:ascii="Times New Roman" w:hAnsi="Times New Roman" w:cs="Times New Roman"/>
          <w:b/>
          <w:bCs/>
          <w:sz w:val="24"/>
        </w:rPr>
        <w:t xml:space="preserve"> ( </w:t>
      </w:r>
      <w:r w:rsidRPr="00343915">
        <w:rPr>
          <w:rFonts w:ascii="Times New Roman" w:hAnsi="Times New Roman" w:cs="Times New Roman"/>
          <w:b/>
          <w:bCs/>
          <w:sz w:val="24"/>
        </w:rPr>
        <w:t>Original Composition</w:t>
      </w:r>
      <w:r w:rsidRPr="00343915">
        <w:rPr>
          <w:rFonts w:ascii="Times New Roman" w:hAnsi="Times New Roman" w:cs="Times New Roman"/>
          <w:b/>
          <w:bCs/>
          <w:sz w:val="24"/>
        </w:rPr>
        <w:t xml:space="preserve"> )</w:t>
      </w:r>
    </w:p>
    <w:p w:rsidR="008E6072" w:rsidRPr="00343915" w:rsidRDefault="008E6072">
      <w:pPr>
        <w:rPr>
          <w:rFonts w:ascii="Times New Roman" w:hAnsi="Times New Roman" w:cs="Times New Roman"/>
          <w:sz w:val="24"/>
        </w:rPr>
      </w:pP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r w:rsidRPr="00343915">
        <w:rPr>
          <w:rFonts w:ascii="Times New Roman" w:eastAsia="Microsoft YaHei" w:hAnsi="Times New Roman" w:cs="Times New Roman"/>
          <w:sz w:val="24"/>
        </w:rPr>
        <w:t xml:space="preserve">The given line graph compares the change in </w:t>
      </w:r>
      <w:proofErr w:type="spellStart"/>
      <w:r w:rsidRPr="00343915">
        <w:rPr>
          <w:rFonts w:ascii="Times New Roman" w:eastAsia="Microsoft YaHei" w:hAnsi="Times New Roman" w:cs="Times New Roman"/>
          <w:sz w:val="24"/>
        </w:rPr>
        <w:t>averge</w:t>
      </w:r>
      <w:proofErr w:type="spellEnd"/>
      <w:r w:rsidRPr="00343915">
        <w:rPr>
          <w:rFonts w:ascii="Times New Roman" w:eastAsia="Microsoft YaHei" w:hAnsi="Times New Roman" w:cs="Times New Roman"/>
          <w:sz w:val="24"/>
        </w:rPr>
        <w:t xml:space="preserve"> prices of three metals, which are copper, nickel and zinc, among each month in the year of 2014.</w:t>
      </w:r>
      <w:r w:rsidRPr="00343915">
        <w:rPr>
          <w:rFonts w:ascii="Times New Roman" w:eastAsia="Microsoft YaHei" w:hAnsi="Times New Roman" w:cs="Times New Roman"/>
          <w:sz w:val="24"/>
        </w:rPr>
        <w:cr/>
      </w:r>
      <w:r w:rsidRPr="00343915">
        <w:rPr>
          <w:rFonts w:ascii="Times New Roman" w:eastAsia="Microsoft YaHei" w:hAnsi="Times New Roman" w:cs="Times New Roman"/>
          <w:sz w:val="24"/>
        </w:rPr>
        <w:cr/>
        <w:t>It is noticeable that the price volatility of nickel was highest in these three me</w:t>
      </w:r>
      <w:r w:rsidRPr="00343915">
        <w:rPr>
          <w:rFonts w:ascii="Times New Roman" w:eastAsia="Microsoft YaHei" w:hAnsi="Times New Roman" w:cs="Times New Roman"/>
          <w:sz w:val="24"/>
        </w:rPr>
        <w:t>tals, and the other two were relatively smooth by contrast.</w:t>
      </w:r>
      <w:r w:rsidRPr="00343915">
        <w:rPr>
          <w:rFonts w:ascii="Times New Roman" w:eastAsia="Microsoft YaHei" w:hAnsi="Times New Roman" w:cs="Times New Roman"/>
          <w:sz w:val="24"/>
        </w:rPr>
        <w:cr/>
      </w:r>
      <w:r w:rsidRPr="00343915">
        <w:rPr>
          <w:rFonts w:ascii="Times New Roman" w:eastAsia="Microsoft YaHei" w:hAnsi="Times New Roman" w:cs="Times New Roman"/>
          <w:sz w:val="24"/>
        </w:rPr>
        <w:cr/>
        <w:t xml:space="preserve">From January to April, although the </w:t>
      </w:r>
      <w:proofErr w:type="gramStart"/>
      <w:r w:rsidRPr="00343915">
        <w:rPr>
          <w:rFonts w:ascii="Times New Roman" w:eastAsia="Microsoft YaHei" w:hAnsi="Times New Roman" w:cs="Times New Roman"/>
          <w:sz w:val="24"/>
        </w:rPr>
        <w:t>price of each metal were</w:t>
      </w:r>
      <w:proofErr w:type="gramEnd"/>
      <w:r w:rsidRPr="00343915">
        <w:rPr>
          <w:rFonts w:ascii="Times New Roman" w:eastAsia="Microsoft YaHei" w:hAnsi="Times New Roman" w:cs="Times New Roman"/>
          <w:sz w:val="24"/>
        </w:rPr>
        <w:t xml:space="preserve"> rising, there was a general trend of declining in the price fluctuation. In February, the price change of zinc boosted to 3%, and then</w:t>
      </w:r>
      <w:r w:rsidRPr="00343915">
        <w:rPr>
          <w:rFonts w:ascii="Times New Roman" w:eastAsia="Microsoft YaHei" w:hAnsi="Times New Roman" w:cs="Times New Roman"/>
          <w:sz w:val="24"/>
        </w:rPr>
        <w:t xml:space="preserve"> the growth plunged to 1% until June when the price was declining for 1%. Regarding copper and nickel, both of them witnessed a pattern of decreasing. Their price change were stable and slow on March and April, however, copper was cheaper on May and June w</w:t>
      </w:r>
      <w:r w:rsidRPr="00343915">
        <w:rPr>
          <w:rFonts w:ascii="Times New Roman" w:eastAsia="Microsoft YaHei" w:hAnsi="Times New Roman" w:cs="Times New Roman"/>
          <w:sz w:val="24"/>
        </w:rPr>
        <w:t>hile nickel saw a little growth followed by an exponential plunge to -3%.</w:t>
      </w:r>
      <w:r w:rsidRPr="00343915">
        <w:rPr>
          <w:rFonts w:ascii="Times New Roman" w:eastAsia="Microsoft YaHei" w:hAnsi="Times New Roman" w:cs="Times New Roman"/>
          <w:sz w:val="24"/>
        </w:rPr>
        <w:cr/>
      </w:r>
      <w:r w:rsidRPr="00343915">
        <w:rPr>
          <w:rFonts w:ascii="Times New Roman" w:eastAsia="Microsoft YaHei" w:hAnsi="Times New Roman" w:cs="Times New Roman"/>
          <w:sz w:val="24"/>
        </w:rPr>
        <w:cr/>
        <w:t xml:space="preserve">The price </w:t>
      </w:r>
      <w:proofErr w:type="gramStart"/>
      <w:r w:rsidRPr="00343915">
        <w:rPr>
          <w:rFonts w:ascii="Times New Roman" w:eastAsia="Microsoft YaHei" w:hAnsi="Times New Roman" w:cs="Times New Roman"/>
          <w:sz w:val="24"/>
        </w:rPr>
        <w:t>change were</w:t>
      </w:r>
      <w:proofErr w:type="gramEnd"/>
      <w:r w:rsidRPr="00343915">
        <w:rPr>
          <w:rFonts w:ascii="Times New Roman" w:eastAsia="Microsoft YaHei" w:hAnsi="Times New Roman" w:cs="Times New Roman"/>
          <w:sz w:val="24"/>
        </w:rPr>
        <w:t xml:space="preserve"> steady in the period from July to September. </w:t>
      </w:r>
      <w:proofErr w:type="gramStart"/>
      <w:r w:rsidRPr="00343915">
        <w:rPr>
          <w:rFonts w:ascii="Times New Roman" w:eastAsia="Microsoft YaHei" w:hAnsi="Times New Roman" w:cs="Times New Roman"/>
          <w:sz w:val="24"/>
        </w:rPr>
        <w:t>copper</w:t>
      </w:r>
      <w:proofErr w:type="gramEnd"/>
      <w:r w:rsidRPr="00343915">
        <w:rPr>
          <w:rFonts w:ascii="Times New Roman" w:eastAsia="Microsoft YaHei" w:hAnsi="Times New Roman" w:cs="Times New Roman"/>
          <w:sz w:val="24"/>
        </w:rPr>
        <w:t xml:space="preserve"> was becoming more expansive at the rate of 1% per month, at the same time, prices of nickel and zinc were l</w:t>
      </w:r>
      <w:r w:rsidRPr="00343915">
        <w:rPr>
          <w:rFonts w:ascii="Times New Roman" w:eastAsia="Microsoft YaHei" w:hAnsi="Times New Roman" w:cs="Times New Roman"/>
          <w:sz w:val="24"/>
        </w:rPr>
        <w:t xml:space="preserve">ower and lower. In the following three month, the increase rate of copper was slow and became stable, then went up to approximately 1.5%. </w:t>
      </w:r>
      <w:proofErr w:type="gramStart"/>
      <w:r w:rsidRPr="00343915">
        <w:rPr>
          <w:rFonts w:ascii="Times New Roman" w:eastAsia="Microsoft YaHei" w:hAnsi="Times New Roman" w:cs="Times New Roman"/>
          <w:sz w:val="24"/>
        </w:rPr>
        <w:t>nickel</w:t>
      </w:r>
      <w:proofErr w:type="gramEnd"/>
      <w:r w:rsidRPr="00343915">
        <w:rPr>
          <w:rFonts w:ascii="Times New Roman" w:eastAsia="Microsoft YaHei" w:hAnsi="Times New Roman" w:cs="Times New Roman"/>
          <w:sz w:val="24"/>
        </w:rPr>
        <w:t xml:space="preserve"> and zinc were decreasing even worse, but they </w:t>
      </w:r>
      <w:proofErr w:type="spellStart"/>
      <w:r w:rsidRPr="00343915">
        <w:rPr>
          <w:rFonts w:ascii="Times New Roman" w:eastAsia="Microsoft YaHei" w:hAnsi="Times New Roman" w:cs="Times New Roman"/>
          <w:sz w:val="24"/>
        </w:rPr>
        <w:t>rebounced</w:t>
      </w:r>
      <w:proofErr w:type="spellEnd"/>
      <w:r w:rsidRPr="00343915">
        <w:rPr>
          <w:rFonts w:ascii="Times New Roman" w:eastAsia="Microsoft YaHei" w:hAnsi="Times New Roman" w:cs="Times New Roman"/>
          <w:sz w:val="24"/>
        </w:rPr>
        <w:t xml:space="preserve"> on November. Then zinc kept </w:t>
      </w:r>
      <w:proofErr w:type="spellStart"/>
      <w:r w:rsidRPr="00343915">
        <w:rPr>
          <w:rFonts w:ascii="Times New Roman" w:eastAsia="Microsoft YaHei" w:hAnsi="Times New Roman" w:cs="Times New Roman"/>
          <w:sz w:val="24"/>
        </w:rPr>
        <w:t>increaing</w:t>
      </w:r>
      <w:proofErr w:type="spellEnd"/>
      <w:r w:rsidRPr="00343915">
        <w:rPr>
          <w:rFonts w:ascii="Times New Roman" w:eastAsia="Microsoft YaHei" w:hAnsi="Times New Roman" w:cs="Times New Roman"/>
          <w:sz w:val="24"/>
        </w:rPr>
        <w:t xml:space="preserve"> and nickel rose i</w:t>
      </w:r>
      <w:r w:rsidRPr="00343915">
        <w:rPr>
          <w:rFonts w:ascii="Times New Roman" w:eastAsia="Microsoft YaHei" w:hAnsi="Times New Roman" w:cs="Times New Roman"/>
          <w:sz w:val="24"/>
        </w:rPr>
        <w:t>n a stable rate.</w:t>
      </w:r>
      <w:r w:rsidRPr="00343915">
        <w:rPr>
          <w:rFonts w:ascii="Times New Roman" w:eastAsia="Microsoft YaHei" w:hAnsi="Times New Roman" w:cs="Times New Roman"/>
          <w:sz w:val="24"/>
        </w:rPr>
        <w:cr/>
      </w:r>
    </w:p>
    <w:p w:rsidR="008E6072" w:rsidRPr="00343915" w:rsidRDefault="007E0F13">
      <w:pPr>
        <w:rPr>
          <w:rFonts w:ascii="Times New Roman" w:hAnsi="Times New Roman" w:cs="Times New Roman"/>
          <w:sz w:val="24"/>
        </w:rPr>
      </w:pPr>
      <w:r w:rsidRPr="00343915">
        <w:rPr>
          <w:rFonts w:ascii="Times New Roman" w:hAnsi="Times New Roman" w:cs="Times New Roman"/>
          <w:sz w:val="24"/>
        </w:rPr>
        <w:t xml:space="preserve"> </w:t>
      </w:r>
    </w:p>
    <w:sectPr w:rsidR="008E6072" w:rsidRPr="00343915">
      <w:headerReference w:type="default"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si" w:date="2024-03-31T09:06:00Z" w:initials="Kelsi">
    <w:p w:rsidR="00CA3890" w:rsidRPr="00B25ED5" w:rsidRDefault="00CA3890" w:rsidP="00CA3890">
      <w:pPr>
        <w:pStyle w:val="ListParagraph1"/>
        <w:ind w:left="0"/>
        <w:jc w:val="left"/>
        <w:rPr>
          <w:sz w:val="20"/>
          <w:szCs w:val="20"/>
        </w:rPr>
      </w:pPr>
      <w:r>
        <w:rPr>
          <w:rStyle w:val="CommentReference"/>
        </w:rPr>
        <w:annotationRef/>
      </w:r>
      <w:r w:rsidRPr="00B25ED5">
        <w:rPr>
          <w:sz w:val="20"/>
          <w:szCs w:val="20"/>
        </w:rPr>
        <w:t xml:space="preserve">You can use another synonym to avoid repeating the same word in the </w:t>
      </w:r>
      <w:r>
        <w:rPr>
          <w:sz w:val="20"/>
          <w:szCs w:val="20"/>
        </w:rPr>
        <w:t>question</w:t>
      </w:r>
      <w:r w:rsidRPr="00B25ED5">
        <w:rPr>
          <w:sz w:val="20"/>
          <w:szCs w:val="20"/>
        </w:rPr>
        <w:t>. However, look for synonyms that will give the same meaning of the chosen word. If there is none, leave the word as is.</w:t>
      </w:r>
    </w:p>
    <w:p w:rsidR="00CA3890" w:rsidRPr="00B25ED5" w:rsidRDefault="00CA3890" w:rsidP="00CA3890">
      <w:pPr>
        <w:pStyle w:val="CommentText"/>
      </w:pPr>
      <w:r w:rsidRPr="00B25ED5">
        <w:t>Example:</w:t>
      </w:r>
    </w:p>
    <w:p w:rsidR="00CA3890" w:rsidRPr="00E1742B" w:rsidRDefault="00CA3890" w:rsidP="00CA3890">
      <w:pPr>
        <w:pStyle w:val="CommentText"/>
      </w:pPr>
      <w:r w:rsidRPr="00E1742B">
        <w:t>Chart – graph, bar/line/pie graphs</w:t>
      </w:r>
    </w:p>
    <w:p w:rsidR="00CA3890" w:rsidRDefault="00CA3890" w:rsidP="00CA3890">
      <w:pPr>
        <w:pStyle w:val="CommentText"/>
      </w:pPr>
      <w:r w:rsidRPr="00E1742B">
        <w:t>However, if it is a table, you can use this as is.</w:t>
      </w:r>
    </w:p>
    <w:p w:rsidR="00CA3890" w:rsidRDefault="00CA3890">
      <w:pPr>
        <w:pStyle w:val="CommentText"/>
      </w:pPr>
    </w:p>
  </w:comment>
  <w:comment w:id="4" w:author="Kelsi" w:date="2024-03-31T09:06:00Z" w:initials="Kelsi">
    <w:p w:rsidR="00CA3890" w:rsidRDefault="00CA3890">
      <w:pPr>
        <w:pStyle w:val="CommentText"/>
      </w:pPr>
      <w:r>
        <w:rPr>
          <w:rStyle w:val="CommentReference"/>
        </w:rPr>
        <w:annotationRef/>
      </w:r>
      <w:r>
        <w:t>Changed to plural form to make it more concise referring to more than change.</w:t>
      </w:r>
    </w:p>
  </w:comment>
  <w:comment w:id="7" w:author="Kelsi" w:date="2024-03-31T09:06:00Z" w:initials="Kelsi">
    <w:p w:rsidR="001840A4" w:rsidRDefault="001840A4">
      <w:pPr>
        <w:pStyle w:val="CommentText"/>
      </w:pPr>
      <w:r>
        <w:rPr>
          <w:rStyle w:val="CommentReference"/>
        </w:rPr>
        <w:annotationRef/>
      </w:r>
      <w:r>
        <w:t xml:space="preserve">Misspelled </w:t>
      </w:r>
    </w:p>
  </w:comment>
  <w:comment w:id="10" w:author="Kelsi" w:date="2024-03-31T09:06:00Z" w:initials="Kelsi">
    <w:p w:rsidR="00682EF0" w:rsidRDefault="00682EF0">
      <w:pPr>
        <w:pStyle w:val="CommentText"/>
      </w:pPr>
      <w:r>
        <w:rPr>
          <w:rStyle w:val="CommentReference"/>
        </w:rPr>
        <w:annotationRef/>
      </w:r>
      <w:r>
        <w:t>Repeated and redundant because the three names of the metals were also mentioned.</w:t>
      </w:r>
    </w:p>
  </w:comment>
  <w:comment w:id="16" w:author="Kelsi" w:date="2024-03-31T09:06:00Z" w:initials="Kelsi">
    <w:p w:rsidR="00D22757" w:rsidRDefault="00D22757">
      <w:pPr>
        <w:pStyle w:val="CommentText"/>
      </w:pPr>
      <w:r>
        <w:rPr>
          <w:rStyle w:val="CommentReference"/>
        </w:rPr>
        <w:annotationRef/>
      </w:r>
      <w:r>
        <w:t>Not necessary. It can be omitted to avoid wordiness.</w:t>
      </w:r>
    </w:p>
  </w:comment>
  <w:comment w:id="20" w:author="Kelsi" w:date="2024-03-31T09:06:00Z" w:initials="Kelsi">
    <w:p w:rsidR="00460390" w:rsidRDefault="00460390" w:rsidP="00460390">
      <w:pPr>
        <w:pStyle w:val="CommentText"/>
      </w:pPr>
      <w:r>
        <w:rPr>
          <w:rStyle w:val="CommentReference"/>
        </w:rPr>
        <w:annotationRef/>
      </w:r>
      <w:r>
        <w:t xml:space="preserve">These are the best phrases to use when starting your overview summary. </w:t>
      </w:r>
    </w:p>
    <w:p w:rsidR="00460390" w:rsidRDefault="00460390" w:rsidP="00460390">
      <w:pPr>
        <w:pStyle w:val="CommentText"/>
        <w:rPr>
          <w:i/>
        </w:rPr>
      </w:pPr>
      <w:r>
        <w:t>"</w:t>
      </w:r>
      <w:r>
        <w:rPr>
          <w:i/>
        </w:rPr>
        <w:t>Overall, In general, It can be seen that, It can be clearly seen, Obviously, and etc."</w:t>
      </w:r>
    </w:p>
    <w:p w:rsidR="00460390" w:rsidRDefault="00460390">
      <w:pPr>
        <w:pStyle w:val="CommentText"/>
      </w:pPr>
    </w:p>
  </w:comment>
  <w:comment w:id="26" w:author="Kelsi" w:date="2024-03-31T09:06:00Z" w:initials="Kelsi">
    <w:p w:rsidR="00D63A78" w:rsidRDefault="00D63A78">
      <w:pPr>
        <w:pStyle w:val="CommentText"/>
      </w:pPr>
      <w:r>
        <w:rPr>
          <w:rStyle w:val="CommentReference"/>
        </w:rPr>
        <w:annotationRef/>
      </w:r>
      <w:r>
        <w:t>To better contrast the idea of the first clause, a contrasting device is more appropriate.</w:t>
      </w:r>
    </w:p>
  </w:comment>
  <w:comment w:id="30" w:author="Kelsi" w:date="2024-03-31T09:06:00Z" w:initials="Kelsi">
    <w:p w:rsidR="00935717" w:rsidRDefault="00935717">
      <w:pPr>
        <w:pStyle w:val="CommentText"/>
      </w:pPr>
      <w:r>
        <w:rPr>
          <w:rStyle w:val="CommentReference"/>
        </w:rPr>
        <w:annotationRef/>
      </w:r>
      <w:r>
        <w:t>This is more commonly used at the start of a sentence especially if you are providing a contradicting idea. However, this is mostly used in the body paragraphs. When used in the overview summary, it should be at the start the sentence.</w:t>
      </w:r>
    </w:p>
  </w:comment>
  <w:comment w:id="31" w:author="Kelsi" w:date="2024-03-31T09:06:00Z" w:initials="Kelsi">
    <w:p w:rsidR="00DD01C2" w:rsidRDefault="00404C6E">
      <w:pPr>
        <w:pStyle w:val="CommentText"/>
      </w:pPr>
      <w:r>
        <w:rPr>
          <w:rStyle w:val="CommentReference"/>
        </w:rPr>
        <w:annotationRef/>
      </w:r>
      <w:r>
        <w:t xml:space="preserve">There is no need to give an introduction </w:t>
      </w:r>
      <w:r w:rsidR="00DD01C2">
        <w:t>when starting the first body paragraph, unless this is one of the overview summary. But since the overview paragraph was already given, this can be deleted.</w:t>
      </w:r>
    </w:p>
  </w:comment>
  <w:comment w:id="33" w:author="Kelsi" w:date="2024-03-31T09:06:00Z" w:initials="Kelsi">
    <w:p w:rsidR="00DD01C2" w:rsidRDefault="00DD01C2">
      <w:pPr>
        <w:pStyle w:val="CommentText"/>
      </w:pPr>
      <w:r>
        <w:rPr>
          <w:rStyle w:val="CommentReference"/>
        </w:rPr>
        <w:annotationRef/>
      </w:r>
      <w:r w:rsidRPr="00DD01C2">
        <w:t>"Boosted" is not technically incorrect, but it's not the most common or precise verb choice for describing an increase in price. Typically, "boosted" is used more in the context of increasing something intentionally or forcefully, whereas price changes are often described using terms like "increased," "rose," or "climbed."</w:t>
      </w:r>
    </w:p>
  </w:comment>
  <w:comment w:id="36" w:author="Kelsi" w:date="2024-03-31T09:06:00Z" w:initials="Kelsi">
    <w:p w:rsidR="0052090E" w:rsidRDefault="0052090E">
      <w:pPr>
        <w:pStyle w:val="CommentText"/>
      </w:pPr>
      <w:r>
        <w:rPr>
          <w:rStyle w:val="CommentReference"/>
        </w:rPr>
        <w:annotationRef/>
      </w:r>
      <w:r>
        <w:t>I suggest that instead of the conjunction ‘and’, ‘but’ is used since a different idea was introduced.</w:t>
      </w:r>
    </w:p>
  </w:comment>
  <w:comment w:id="46" w:author="Kelsi" w:date="2024-03-31T09:06:00Z" w:initials="Kelsi">
    <w:p w:rsidR="0052090E" w:rsidRDefault="0052090E">
      <w:pPr>
        <w:pStyle w:val="CommentText"/>
      </w:pPr>
      <w:r>
        <w:rPr>
          <w:rStyle w:val="CommentReference"/>
        </w:rPr>
        <w:annotationRef/>
      </w:r>
      <w:r>
        <w:t>Its placement was transferred to make it more logical, since there is a continuous decrease in data until June. I</w:t>
      </w:r>
      <w:r w:rsidR="007E0F13">
        <w:t xml:space="preserve">t will avoid </w:t>
      </w:r>
      <w:r w:rsidR="007E0F13">
        <w:t xml:space="preserve">being too wordy, making it more direct and specific. </w:t>
      </w:r>
    </w:p>
  </w:comment>
  <w:comment w:id="48" w:author="Kelsi" w:date="2024-03-31T09:06:00Z" w:initials="Kelsi">
    <w:p w:rsidR="00C7250C" w:rsidRDefault="00C7250C">
      <w:pPr>
        <w:pStyle w:val="CommentText"/>
      </w:pPr>
      <w:r>
        <w:rPr>
          <w:rStyle w:val="CommentReference"/>
        </w:rPr>
        <w:annotationRef/>
      </w:r>
      <w:r w:rsidR="007E0F13">
        <w:t xml:space="preserve">This will </w:t>
      </w:r>
      <w:r w:rsidR="007E0F13">
        <w:t xml:space="preserve">confusion especially </w:t>
      </w:r>
      <w:r w:rsidR="007E0F13">
        <w:t>so that it is not c</w:t>
      </w:r>
      <w:proofErr w:type="spellStart"/>
      <w:r w:rsidR="007E0F13">
        <w:t>l</w:t>
      </w:r>
      <w:proofErr w:type="spellEnd"/>
      <w:r w:rsidR="007E0F13">
        <w:t>ear as to what 1% refers t</w:t>
      </w:r>
      <w:r w:rsidR="007E0F13">
        <w:t>o. S</w:t>
      </w:r>
      <w:r w:rsidR="00FD16EB">
        <w:t xml:space="preserve">ince </w:t>
      </w:r>
      <w:r w:rsidR="007E0F13">
        <w:t>the June's data was also mentioned, this is more important.</w:t>
      </w:r>
    </w:p>
  </w:comment>
  <w:comment w:id="54" w:author="Kelsi" w:date="2024-03-31T09:06:00Z" w:initials="Kelsi">
    <w:p w:rsidR="00FD16EB" w:rsidRDefault="00FD16EB">
      <w:pPr>
        <w:pStyle w:val="CommentText"/>
      </w:pPr>
      <w:r>
        <w:rPr>
          <w:rStyle w:val="CommentReference"/>
        </w:rPr>
        <w:annotationRef/>
      </w:r>
      <w:r>
        <w:t>This was removed, since specific details follows, which will suffice. It will</w:t>
      </w:r>
      <w:r w:rsidR="00990028">
        <w:t xml:space="preserve"> </w:t>
      </w:r>
      <w:r>
        <w:t>help reduce the word count, but the message that you wa</w:t>
      </w:r>
      <w:r w:rsidR="007E0F13">
        <w:t>nt to convey remain</w:t>
      </w:r>
      <w:r w:rsidR="007E0F13">
        <w:t>s</w:t>
      </w:r>
      <w:r w:rsidR="007E0F13">
        <w:t>.</w:t>
      </w:r>
    </w:p>
  </w:comment>
  <w:comment w:id="67" w:author="Kelsi" w:date="2024-03-31T09:06:00Z" w:initials="Kelsi">
    <w:p w:rsidR="00990028" w:rsidRDefault="00990028">
      <w:pPr>
        <w:pStyle w:val="CommentText"/>
      </w:pPr>
      <w:r>
        <w:rPr>
          <w:rStyle w:val="CommentReference"/>
        </w:rPr>
        <w:annotationRef/>
      </w:r>
      <w:r>
        <w:t>Not necessary, the stability of the data will suffice.</w:t>
      </w:r>
    </w:p>
  </w:comment>
  <w:comment w:id="81" w:author="Kelsi" w:date="2024-03-31T09:06:00Z" w:initials="Kelsi">
    <w:p w:rsidR="00FE377E" w:rsidRDefault="00FE377E">
      <w:pPr>
        <w:pStyle w:val="CommentText"/>
      </w:pPr>
      <w:r>
        <w:rPr>
          <w:rStyle w:val="CommentReference"/>
        </w:rPr>
        <w:annotationRef/>
      </w:r>
      <w:r>
        <w:t>Changed to correct the grammar</w:t>
      </w:r>
    </w:p>
  </w:comment>
  <w:comment w:id="91" w:author="Kelsi" w:date="2024-03-31T09:06:00Z" w:initials="Kelsi">
    <w:p w:rsidR="00FE377E" w:rsidRDefault="00FE377E">
      <w:pPr>
        <w:pStyle w:val="CommentText"/>
      </w:pPr>
      <w:r>
        <w:rPr>
          <w:rStyle w:val="CommentReference"/>
        </w:rPr>
        <w:annotationRef/>
      </w:r>
      <w:r>
        <w:t xml:space="preserve">Repeated </w:t>
      </w:r>
    </w:p>
  </w:comment>
  <w:comment w:id="98" w:author="Kelsi" w:date="2024-03-31T09:06:00Z" w:initials="Kelsi">
    <w:p w:rsidR="00FE377E" w:rsidRDefault="00FE377E">
      <w:pPr>
        <w:pStyle w:val="CommentText"/>
      </w:pPr>
      <w:r>
        <w:rPr>
          <w:rStyle w:val="CommentReference"/>
        </w:rPr>
        <w:annotationRef/>
      </w:r>
      <w:r>
        <w:t>Error in data interpretation, no growth during this period for nickel</w:t>
      </w:r>
      <w:r w:rsidR="00846FC7">
        <w:t>.</w:t>
      </w:r>
    </w:p>
  </w:comment>
  <w:comment w:id="100" w:author="Kelsi" w:date="2024-03-31T09:06:00Z" w:initials="Kelsi">
    <w:p w:rsidR="00846FC7" w:rsidRDefault="00846FC7">
      <w:pPr>
        <w:pStyle w:val="CommentText"/>
      </w:pPr>
      <w:r>
        <w:rPr>
          <w:rStyle w:val="CommentReference"/>
        </w:rPr>
        <w:annotationRef/>
      </w:r>
      <w:r w:rsidRPr="00846FC7">
        <w:t xml:space="preserve">The term "exponential" typically refers to rapid growth or increase, rather than a drop or decrease in value, which is what occurred with nickel in this context. Therefore, using "exponential" to describe the drop in nickel's price </w:t>
      </w:r>
      <w:r w:rsidR="007E0F13">
        <w:t>is</w:t>
      </w:r>
      <w:r w:rsidR="007E0F13">
        <w:t xml:space="preserve"> not </w:t>
      </w:r>
      <w:r w:rsidRPr="00846FC7">
        <w:t>accurate.</w:t>
      </w:r>
    </w:p>
  </w:comment>
  <w:comment w:id="102" w:author="Kelsi" w:date="2024-03-31T09:06:00Z" w:initials="Kelsi">
    <w:p w:rsidR="00FE1809" w:rsidRDefault="00FE1809">
      <w:pPr>
        <w:pStyle w:val="CommentText"/>
      </w:pPr>
      <w:r>
        <w:rPr>
          <w:rStyle w:val="CommentReference"/>
        </w:rPr>
        <w:annotationRef/>
      </w:r>
      <w:r>
        <w:t xml:space="preserve">Repeated </w:t>
      </w:r>
    </w:p>
  </w:comment>
  <w:comment w:id="109" w:author="Kelsi" w:date="2024-03-31T09:06:00Z" w:initials="Kelsi">
    <w:p w:rsidR="00480445" w:rsidRDefault="00480445">
      <w:pPr>
        <w:pStyle w:val="CommentText"/>
      </w:pPr>
      <w:r>
        <w:rPr>
          <w:rStyle w:val="CommentReference"/>
        </w:rPr>
        <w:annotationRef/>
      </w:r>
      <w:r>
        <w:t>For better transition to ano</w:t>
      </w:r>
      <w:r w:rsidR="007E0F13">
        <w:t>ther topic, a contrasting device is added.</w:t>
      </w:r>
    </w:p>
  </w:comment>
  <w:comment w:id="117" w:author="Kelsi" w:date="2024-03-31T09:06:00Z" w:initials="Kelsi">
    <w:p w:rsidR="00ED5B9B" w:rsidRDefault="00ED5B9B">
      <w:pPr>
        <w:pStyle w:val="CommentText"/>
      </w:pPr>
      <w:r>
        <w:rPr>
          <w:rStyle w:val="CommentReference"/>
        </w:rPr>
        <w:annotationRef/>
      </w:r>
      <w:r>
        <w:t>Changed to avoid using the s</w:t>
      </w:r>
      <w:r w:rsidR="007E0F13">
        <w:t xml:space="preserve">ame </w:t>
      </w:r>
      <w:r w:rsidR="007E0F13">
        <w:t>linking verbs.</w:t>
      </w:r>
    </w:p>
  </w:comment>
  <w:comment w:id="121" w:author="Kelsi" w:date="2024-03-31T09:06:00Z" w:initials="Kelsi">
    <w:p w:rsidR="00ED5B9B" w:rsidRDefault="00ED5B9B">
      <w:pPr>
        <w:pStyle w:val="CommentText"/>
      </w:pPr>
      <w:r>
        <w:rPr>
          <w:rStyle w:val="CommentReference"/>
        </w:rPr>
        <w:annotationRef/>
      </w:r>
      <w:r>
        <w:t>Removed to avoid wordines</w:t>
      </w:r>
      <w:r w:rsidR="007E0F13">
        <w:t>s.</w:t>
      </w:r>
    </w:p>
  </w:comment>
  <w:comment w:id="123" w:author="Kelsi" w:date="2024-03-31T09:06:00Z" w:initials="Kelsi">
    <w:p w:rsidR="002615C7" w:rsidRDefault="002615C7">
      <w:pPr>
        <w:pStyle w:val="CommentText"/>
      </w:pPr>
      <w:r>
        <w:rPr>
          <w:rStyle w:val="CommentReference"/>
        </w:rPr>
        <w:annotationRef/>
      </w:r>
      <w:r>
        <w:t>The two sentences were co</w:t>
      </w:r>
      <w:r w:rsidR="007E0F13">
        <w:t>mbined by comma, for better comparison of the changes and for better flow.</w:t>
      </w:r>
    </w:p>
  </w:comment>
  <w:comment w:id="128" w:author="Kelsi" w:date="2024-03-31T09:06:00Z" w:initials="Kelsi">
    <w:p w:rsidR="00ED5B9B" w:rsidRDefault="00ED5B9B">
      <w:pPr>
        <w:pStyle w:val="CommentText"/>
      </w:pPr>
      <w:r>
        <w:rPr>
          <w:rStyle w:val="CommentReference"/>
        </w:rPr>
        <w:annotationRef/>
      </w:r>
      <w:r>
        <w:t xml:space="preserve">Avoid continuous tense in </w:t>
      </w:r>
      <w:proofErr w:type="spellStart"/>
      <w:r>
        <w:t>d</w:t>
      </w:r>
      <w:r w:rsidR="007E0F13">
        <w:t>e</w:t>
      </w:r>
      <w:r w:rsidR="007E0F13">
        <w:t>scri</w:t>
      </w:r>
      <w:proofErr w:type="spellEnd"/>
      <w:r w:rsidR="007E0F13">
        <w:t>bing charts with past information. U</w:t>
      </w:r>
      <w:r w:rsidR="007E0F13">
        <w:t>se the past tense form.</w:t>
      </w:r>
    </w:p>
  </w:comment>
  <w:comment w:id="131" w:author="Kelsi" w:date="2024-03-31T09:06:00Z" w:initials="Kelsi">
    <w:p w:rsidR="0089478A" w:rsidRDefault="0089478A">
      <w:pPr>
        <w:pStyle w:val="CommentText"/>
      </w:pPr>
      <w:r>
        <w:rPr>
          <w:rStyle w:val="CommentReference"/>
        </w:rPr>
        <w:annotationRef/>
      </w:r>
      <w:r>
        <w:t xml:space="preserve">Misspelled </w:t>
      </w:r>
    </w:p>
  </w:comment>
  <w:comment w:id="135" w:author="Kelsi" w:date="2024-03-31T09:06:00Z" w:initials="Kelsi">
    <w:p w:rsidR="005A4C7C" w:rsidRDefault="005A4C7C">
      <w:pPr>
        <w:pStyle w:val="CommentText"/>
      </w:pPr>
      <w:r>
        <w:rPr>
          <w:rStyle w:val="CommentReference"/>
        </w:rPr>
        <w:annotationRef/>
      </w:r>
      <w:r>
        <w:t xml:space="preserve">Removed </w:t>
      </w:r>
      <w:r w:rsidR="007E0F13">
        <w:t>to avoid being too wordy.</w:t>
      </w:r>
    </w:p>
  </w:comment>
  <w:comment w:id="137" w:author="Kelsi" w:date="2024-03-31T09:06:00Z" w:initials="Kelsi">
    <w:p w:rsidR="00471DB7" w:rsidRDefault="00471DB7">
      <w:pPr>
        <w:pStyle w:val="CommentText"/>
      </w:pPr>
      <w:r>
        <w:rPr>
          <w:rStyle w:val="CommentReference"/>
        </w:rPr>
        <w:annotationRef/>
      </w:r>
      <w:r>
        <w:t>Not necessary, since July to</w:t>
      </w:r>
      <w:r w:rsidR="007E0F13">
        <w:t xml:space="preserve"> </w:t>
      </w:r>
      <w:r w:rsidR="007E0F13">
        <w:t>S</w:t>
      </w:r>
      <w:r w:rsidR="007E0F13">
        <w:t>eptember was already mentioned.</w:t>
      </w:r>
    </w:p>
  </w:comment>
  <w:comment w:id="142" w:author="Kelsi" w:date="2024-03-31T09:06:00Z" w:initials="Kelsi">
    <w:p w:rsidR="000861FD" w:rsidRDefault="000861FD">
      <w:pPr>
        <w:pStyle w:val="CommentText"/>
      </w:pPr>
      <w:r>
        <w:rPr>
          <w:rStyle w:val="CommentReference"/>
        </w:rPr>
        <w:annotationRef/>
      </w:r>
      <w:r>
        <w:t xml:space="preserve">Can </w:t>
      </w:r>
      <w:r w:rsidR="007E0F13">
        <w:t>be removed to avoid r</w:t>
      </w:r>
      <w:r w:rsidR="007E0F13">
        <w:t>epetition although you want to say, much lower.</w:t>
      </w:r>
    </w:p>
  </w:comment>
  <w:comment w:id="149" w:author="Kelsi" w:date="2024-03-31T09:06:00Z" w:initials="Kelsi">
    <w:p w:rsidR="000861FD" w:rsidRDefault="000861FD">
      <w:pPr>
        <w:pStyle w:val="CommentText"/>
      </w:pPr>
      <w:r>
        <w:rPr>
          <w:rStyle w:val="CommentReference"/>
        </w:rPr>
        <w:annotationRef/>
      </w:r>
      <w:r>
        <w:t>Change to make it more acc</w:t>
      </w:r>
      <w:r w:rsidR="007E0F13">
        <w:t>u</w:t>
      </w:r>
      <w:r w:rsidR="007E0F13">
        <w:t>rate</w:t>
      </w:r>
    </w:p>
  </w:comment>
  <w:comment w:id="159" w:author="Kelsi" w:date="2024-03-31T09:06:00Z" w:initials="Kelsi">
    <w:p w:rsidR="000861FD" w:rsidRDefault="000861FD">
      <w:pPr>
        <w:pStyle w:val="CommentText"/>
      </w:pPr>
      <w:r>
        <w:rPr>
          <w:rStyle w:val="CommentReference"/>
        </w:rPr>
        <w:annotationRef/>
      </w:r>
      <w:r>
        <w:t xml:space="preserve">Too detailed, which was </w:t>
      </w:r>
      <w:proofErr w:type="spellStart"/>
      <w:proofErr w:type="gramStart"/>
      <w:r>
        <w:t>sim</w:t>
      </w:r>
      <w:proofErr w:type="spellEnd"/>
      <w:r w:rsidR="007E0F13">
        <w:t>p</w:t>
      </w:r>
      <w:proofErr w:type="gramEnd"/>
      <w:r w:rsidR="007E0F13">
        <w:t xml:space="preserve">lifie to make it more specific since supporting details is more necessary when describing the features for the second body. </w:t>
      </w:r>
      <w:r w:rsidR="007E0F13">
        <w:t>Usually, the most important parts to be included in the body paragraphs are:</w:t>
      </w:r>
    </w:p>
    <w:p w:rsidR="000861FD" w:rsidRDefault="007E0F13">
      <w:pPr>
        <w:pStyle w:val="CommentText"/>
      </w:pPr>
      <w:proofErr w:type="gramStart"/>
      <w:r>
        <w:t>the</w:t>
      </w:r>
      <w:proofErr w:type="gramEnd"/>
      <w:r>
        <w:t xml:space="preserve"> first year's data, the last period's data, period where fluctuations occured, and period of stability (if possible).</w:t>
      </w:r>
    </w:p>
  </w:comment>
  <w:comment w:id="168" w:author="Kelsi" w:date="2024-03-31T09:07:00Z" w:initials="Kelsi">
    <w:p w:rsidR="00E2395F" w:rsidRDefault="00E2395F">
      <w:pPr>
        <w:pStyle w:val="CommentText"/>
      </w:pPr>
      <w:r>
        <w:rPr>
          <w:rStyle w:val="CommentReference"/>
        </w:rPr>
        <w:annotationRef/>
      </w:r>
      <w:proofErr w:type="gramStart"/>
      <w:r>
        <w:t>Since  fluctuations</w:t>
      </w:r>
      <w:proofErr w:type="gramEnd"/>
      <w:r>
        <w:t xml:space="preserve"> for Octo</w:t>
      </w:r>
      <w:r w:rsidR="007E0F13">
        <w:t xml:space="preserve">ber </w:t>
      </w:r>
      <w:r w:rsidR="007E0F13">
        <w:t>a</w:t>
      </w:r>
      <w:r w:rsidR="007E0F13">
        <w:t>nd November were stated (grouped), you can move to the en-year'</w:t>
      </w:r>
      <w:r w:rsidR="007E0F13">
        <w:t>s data to avoid too avoid incor</w:t>
      </w:r>
      <w:r w:rsidR="007E0F13">
        <w:t>po</w:t>
      </w:r>
      <w:r w:rsidR="007E0F13">
        <w:t>ra</w:t>
      </w:r>
      <w:r w:rsidR="007E0F13">
        <w:t>ting all the details of the chart.</w:t>
      </w:r>
      <w:r w:rsidR="007E0F13">
        <w:t xml:space="preserve"> </w:t>
      </w:r>
      <w:proofErr w:type="spellStart"/>
      <w:r w:rsidR="007E0F13">
        <w:t>Th</w:t>
      </w:r>
      <w:proofErr w:type="spellEnd"/>
      <w:r w:rsidR="007E0F13">
        <w:t>is will help reduce the word count.</w:t>
      </w:r>
    </w:p>
  </w:comment>
  <w:comment w:id="170" w:author="Kelsi" w:date="2024-03-31T09:08:00Z" w:initials="Kelsi">
    <w:p w:rsidR="00B04381" w:rsidRDefault="00B04381">
      <w:pPr>
        <w:pStyle w:val="CommentText"/>
      </w:pPr>
      <w:r>
        <w:rPr>
          <w:rStyle w:val="CommentReference"/>
        </w:rPr>
        <w:annotationRef/>
      </w:r>
      <w:r>
        <w:t>I understand that you want t</w:t>
      </w:r>
      <w:r w:rsidR="007E0F13">
        <w:t>o</w:t>
      </w:r>
      <w:r w:rsidR="007E0F13">
        <w:t xml:space="preserve"> include the stability of nickel's price from N</w:t>
      </w:r>
      <w:r w:rsidR="007E0F13">
        <w:t>ovember and D</w:t>
      </w:r>
      <w:r w:rsidR="007E0F13">
        <w:t xml:space="preserve">ecember, however, you can also </w:t>
      </w:r>
      <w:proofErr w:type="spellStart"/>
      <w:r w:rsidR="007E0F13">
        <w:t>moved</w:t>
      </w:r>
      <w:proofErr w:type="spellEnd"/>
      <w:r w:rsidR="007E0F13">
        <w:t xml:space="preserve"> on with December's information alone. </w:t>
      </w:r>
      <w:proofErr w:type="spellStart"/>
      <w:r w:rsidR="007E0F13">
        <w:t>Th</w:t>
      </w:r>
      <w:proofErr w:type="spellEnd"/>
      <w:r w:rsidR="007E0F13">
        <w:t>is will guide the reader that you are</w:t>
      </w:r>
      <w:r w:rsidR="007E0F13">
        <w:t xml:space="preserve"> able to leave insignificant information and be able to describe the most important ones.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F13" w:rsidRDefault="007E0F13">
      <w:r>
        <w:separator/>
      </w:r>
    </w:p>
  </w:endnote>
  <w:endnote w:type="continuationSeparator" w:id="0">
    <w:p w:rsidR="007E0F13" w:rsidRDefault="007E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等线">
    <w:altName w:val="Arial Unicode MS"/>
    <w:charset w:val="86"/>
    <w:family w:val="auto"/>
    <w:pitch w:val="default"/>
    <w:sig w:usb0="00000000"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阿里巴巴普惠体 2.0 45 Light">
    <w:altName w:val="SimSun"/>
    <w:charset w:val="86"/>
    <w:family w:val="auto"/>
    <w:pitch w:val="default"/>
    <w:sig w:usb0="00000000" w:usb1="00000000" w:usb2="0000001E"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072" w:rsidRDefault="007E0F13">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072" w:rsidRDefault="007E0F13">
                          <w:pPr>
                            <w:pStyle w:val="Footer"/>
                          </w:pPr>
                          <w:r>
                            <w:fldChar w:fldCharType="begin"/>
                          </w:r>
                          <w:r>
                            <w:instrText xml:space="preserve"> PAGE  \* MERGEFORMAT </w:instrText>
                          </w:r>
                          <w:r>
                            <w:fldChar w:fldCharType="separate"/>
                          </w:r>
                          <w:r w:rsidR="00CF2144">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UYgIAAAwFAAAOAAAAZHJzL2Uyb0RvYy54bWysVE1uEzEU3iNxB8t7OmkQJY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6LwUYgIAAAwFAAAOAAAAAAAAAAAAAAAAAC4CAABkcnMvZTJvRG9jLnht&#10;bFBLAQItABQABgAIAAAAIQBxqtG51wAAAAUBAAAPAAAAAAAAAAAAAAAAALwEAABkcnMvZG93bnJl&#10;di54bWxQSwUGAAAAAAQABADzAAAAwAUAAAAA&#10;" filled="f" stroked="f" strokeweight=".5pt">
              <v:textbox style="mso-fit-shape-to-text:t" inset="0,0,0,0">
                <w:txbxContent>
                  <w:p w:rsidR="008E6072" w:rsidRDefault="007E0F13">
                    <w:pPr>
                      <w:pStyle w:val="Footer"/>
                    </w:pPr>
                    <w:r>
                      <w:fldChar w:fldCharType="begin"/>
                    </w:r>
                    <w:r>
                      <w:instrText xml:space="preserve"> PAGE  \* MERGEFORMAT </w:instrText>
                    </w:r>
                    <w:r>
                      <w:fldChar w:fldCharType="separate"/>
                    </w:r>
                    <w:r w:rsidR="00CF2144">
                      <w:rPr>
                        <w:noProof/>
                      </w:rPr>
                      <w:t>5</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072" w:rsidRDefault="007E0F13">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072" w:rsidRDefault="007E0F13">
                          <w:pPr>
                            <w:pStyle w:val="Footer"/>
                          </w:pPr>
                          <w:r>
                            <w:fldChar w:fldCharType="begin"/>
                          </w:r>
                          <w:r>
                            <w:instrText xml:space="preserve"> PAGE  \* MERGEFORMAT </w:instrText>
                          </w:r>
                          <w:r>
                            <w:fldChar w:fldCharType="separate"/>
                          </w:r>
                          <w:r w:rsidR="00ED4EA3">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8E6072" w:rsidRDefault="007E0F13">
                    <w:pPr>
                      <w:pStyle w:val="Footer"/>
                    </w:pPr>
                    <w:r>
                      <w:fldChar w:fldCharType="begin"/>
                    </w:r>
                    <w:r>
                      <w:instrText xml:space="preserve"> PAGE  \* MERGEFORMAT </w:instrText>
                    </w:r>
                    <w:r>
                      <w:fldChar w:fldCharType="separate"/>
                    </w:r>
                    <w:r w:rsidR="00ED4EA3">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F13" w:rsidRDefault="007E0F13">
      <w:r>
        <w:separator/>
      </w:r>
    </w:p>
  </w:footnote>
  <w:footnote w:type="continuationSeparator" w:id="0">
    <w:p w:rsidR="007E0F13" w:rsidRDefault="007E0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072" w:rsidRDefault="007E0F13">
    <w:pPr>
      <w:jc w:val="right"/>
      <w:rPr>
        <w:rFonts w:ascii="Microsoft YaHei" w:eastAsia="Microsoft YaHei" w:hAnsi="Microsoft YaHei" w:cs="Microsoft YaHei"/>
        <w:sz w:val="18"/>
        <w:szCs w:val="18"/>
      </w:rPr>
    </w:pPr>
    <w:r>
      <w:rPr>
        <w:rFonts w:ascii="Microsoft YaHei" w:eastAsia="Microsoft YaHei" w:hAnsi="Microsoft YaHei" w:cs="Microsoft YaHei" w:hint="eastAsia"/>
        <w:noProof/>
        <w:sz w:val="18"/>
        <w:szCs w:val="18"/>
        <w:lang w:eastAsia="en-US"/>
      </w:rPr>
      <w:drawing>
        <wp:anchor distT="0" distB="0" distL="114300" distR="114300" simplePos="0" relativeHeight="251659264" behindDoc="1" locked="0" layoutInCell="1" allowOverlap="1">
          <wp:simplePos x="0" y="0"/>
          <wp:positionH relativeFrom="column">
            <wp:posOffset>-1139190</wp:posOffset>
          </wp:positionH>
          <wp:positionV relativeFrom="paragraph">
            <wp:posOffset>-556895</wp:posOffset>
          </wp:positionV>
          <wp:extent cx="7559040" cy="10701655"/>
          <wp:effectExtent l="0" t="0" r="3810" b="4445"/>
          <wp:wrapNone/>
          <wp:docPr id="9" name="图片 9" descr="D:\讲义背景2.jpg讲义背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讲义背景2.jpg讲义背景2"/>
                  <pic:cNvPicPr>
                    <a:picLocks noChangeAspect="1"/>
                  </pic:cNvPicPr>
                </pic:nvPicPr>
                <pic:blipFill>
                  <a:blip r:embed="rId1"/>
                  <a:srcRect/>
                  <a:stretch>
                    <a:fillRect/>
                  </a:stretch>
                </pic:blipFill>
                <pic:spPr>
                  <a:xfrm>
                    <a:off x="0" y="0"/>
                    <a:ext cx="7559040" cy="10701655"/>
                  </a:xfrm>
                  <a:prstGeom prst="rect">
                    <a:avLst/>
                  </a:prstGeom>
                </pic:spPr>
              </pic:pic>
            </a:graphicData>
          </a:graphic>
        </wp:anchor>
      </w:drawing>
    </w:r>
  </w:p>
  <w:p w:rsidR="008E6072" w:rsidRDefault="007E0F13">
    <w:pPr>
      <w:jc w:val="center"/>
      <w:rPr>
        <w:rFonts w:ascii="阿里巴巴普惠体 2.0 45 Light" w:eastAsia="阿里巴巴普惠体 2.0 45 Light" w:hAnsi="阿里巴巴普惠体 2.0 45 Light" w:cs="阿里巴巴普惠体 2.0 45 Light"/>
        <w:sz w:val="18"/>
        <w:szCs w:val="18"/>
      </w:rPr>
    </w:pPr>
    <w:r>
      <w:rPr>
        <w:rFonts w:ascii="阿里巴巴普惠体 2.0 45 Light" w:eastAsia="阿里巴巴普惠体 2.0 45 Light" w:hAnsi="阿里巴巴普惠体 2.0 45 Light" w:cs="阿里巴巴普惠体 2.0 45 Light" w:hint="eastAsia"/>
        <w:sz w:val="18"/>
        <w:szCs w:val="18"/>
      </w:rPr>
      <w:t>同桌雅思</w:t>
    </w:r>
    <w:r>
      <w:rPr>
        <w:rFonts w:ascii="阿里巴巴普惠体 2.0 45 Light" w:eastAsia="阿里巴巴普惠体 2.0 45 Light" w:hAnsi="阿里巴巴普惠体 2.0 45 Light" w:cs="阿里巴巴普惠体 2.0 45 Light" w:hint="eastAsia"/>
        <w:sz w:val="18"/>
        <w:szCs w:val="18"/>
      </w:rPr>
      <w:t>-</w:t>
    </w:r>
    <w:r>
      <w:rPr>
        <w:rFonts w:ascii="阿里巴巴普惠体 2.0 45 Light" w:eastAsia="阿里巴巴普惠体 2.0 45 Light" w:hAnsi="阿里巴巴普惠体 2.0 45 Light" w:cs="阿里巴巴普惠体 2.0 45 Light" w:hint="eastAsia"/>
        <w:sz w:val="18"/>
        <w:szCs w:val="18"/>
      </w:rPr>
      <w:t>写作批改</w:t>
    </w:r>
  </w:p>
  <w:p w:rsidR="008E6072" w:rsidRDefault="007E0F13">
    <w:pPr>
      <w:pStyle w:val="Header"/>
    </w:pPr>
    <w:r>
      <w:rPr>
        <w:rFonts w:hint="eastAsia"/>
        <w:noProof/>
        <w:lang w:eastAsia="en-US"/>
      </w:rPr>
      <w:drawing>
        <wp:inline distT="0" distB="0" distL="114300" distR="114300">
          <wp:extent cx="5268595" cy="7452360"/>
          <wp:effectExtent l="0" t="0" r="8255" b="15240"/>
          <wp:docPr id="3" name="图片 6" descr="讲义背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讲义背景2"/>
                  <pic:cNvPicPr>
                    <a:picLocks noChangeAspect="1"/>
                  </pic:cNvPicPr>
                </pic:nvPicPr>
                <pic:blipFill>
                  <a:blip r:embed="rId1"/>
                  <a:stretch>
                    <a:fillRect/>
                  </a:stretch>
                </pic:blipFill>
                <pic:spPr>
                  <a:xfrm>
                    <a:off x="0" y="0"/>
                    <a:ext cx="5268595" cy="74523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072" w:rsidRDefault="007E0F13">
    <w:pPr>
      <w:pStyle w:val="Header"/>
    </w:pPr>
    <w:r>
      <w:rPr>
        <w:rFonts w:ascii="Microsoft YaHei" w:eastAsia="Microsoft YaHei" w:hAnsi="Microsoft YaHei" w:cs="Microsoft YaHei" w:hint="eastAsia"/>
        <w:noProof/>
        <w:szCs w:val="18"/>
        <w:lang w:eastAsia="en-US"/>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-563245</wp:posOffset>
          </wp:positionV>
          <wp:extent cx="7559040" cy="10701655"/>
          <wp:effectExtent l="0" t="0" r="0" b="12065"/>
          <wp:wrapNone/>
          <wp:docPr id="2" name="图片 2" descr="D:\讲义背景2.jpg讲义背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讲义背景2.jpg讲义背景2"/>
                  <pic:cNvPicPr>
                    <a:picLocks noChangeAspect="1"/>
                  </pic:cNvPicPr>
                </pic:nvPicPr>
                <pic:blipFill>
                  <a:blip r:embed="rId1"/>
                  <a:srcRect/>
                  <a:stretch>
                    <a:fillRect/>
                  </a:stretch>
                </pic:blipFill>
                <pic:spPr>
                  <a:xfrm>
                    <a:off x="0" y="0"/>
                    <a:ext cx="7559040" cy="107016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B23C5"/>
    <w:multiLevelType w:val="singleLevel"/>
    <w:tmpl w:val="DBEB23C5"/>
    <w:lvl w:ilvl="0">
      <w:start w:val="1"/>
      <w:numFmt w:val="decimal"/>
      <w:suff w:val="space"/>
      <w:lvlText w:val="%1."/>
      <w:lvlJc w:val="left"/>
    </w:lvl>
  </w:abstractNum>
  <w:abstractNum w:abstractNumId="1">
    <w:nsid w:val="2CF31C7B"/>
    <w:multiLevelType w:val="multilevel"/>
    <w:tmpl w:val="BA6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B4829"/>
    <w:multiLevelType w:val="singleLevel"/>
    <w:tmpl w:val="7DEB4829"/>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jMTVmYTdjM2IyZTNhYzM3NzgwMDZmODZkNzRiZTMifQ=="/>
  </w:docVars>
  <w:rsids>
    <w:rsidRoot w:val="56F279C3"/>
    <w:rsid w:val="000432CB"/>
    <w:rsid w:val="000861FD"/>
    <w:rsid w:val="000C6637"/>
    <w:rsid w:val="001840A4"/>
    <w:rsid w:val="001B6992"/>
    <w:rsid w:val="001C7CBD"/>
    <w:rsid w:val="002615C7"/>
    <w:rsid w:val="002809CD"/>
    <w:rsid w:val="00343915"/>
    <w:rsid w:val="00380901"/>
    <w:rsid w:val="00404C6E"/>
    <w:rsid w:val="00460390"/>
    <w:rsid w:val="00471DB7"/>
    <w:rsid w:val="00480445"/>
    <w:rsid w:val="0052090E"/>
    <w:rsid w:val="005A3108"/>
    <w:rsid w:val="005A4C7C"/>
    <w:rsid w:val="00682EF0"/>
    <w:rsid w:val="007548E3"/>
    <w:rsid w:val="007E0F13"/>
    <w:rsid w:val="008119B6"/>
    <w:rsid w:val="00846FC7"/>
    <w:rsid w:val="0089478A"/>
    <w:rsid w:val="008E0A06"/>
    <w:rsid w:val="008E6072"/>
    <w:rsid w:val="00935717"/>
    <w:rsid w:val="00990028"/>
    <w:rsid w:val="009F15E8"/>
    <w:rsid w:val="00A33612"/>
    <w:rsid w:val="00A365B7"/>
    <w:rsid w:val="00B04381"/>
    <w:rsid w:val="00B76ED9"/>
    <w:rsid w:val="00B858DE"/>
    <w:rsid w:val="00C7250C"/>
    <w:rsid w:val="00C826C9"/>
    <w:rsid w:val="00CA3890"/>
    <w:rsid w:val="00CF2144"/>
    <w:rsid w:val="00D22757"/>
    <w:rsid w:val="00D63A78"/>
    <w:rsid w:val="00DD01C2"/>
    <w:rsid w:val="00DD03CD"/>
    <w:rsid w:val="00E2395F"/>
    <w:rsid w:val="00ED4EA3"/>
    <w:rsid w:val="00ED5B9B"/>
    <w:rsid w:val="00F4200E"/>
    <w:rsid w:val="00FA5F7A"/>
    <w:rsid w:val="00FD16EB"/>
    <w:rsid w:val="00FE1809"/>
    <w:rsid w:val="00FE377E"/>
    <w:rsid w:val="00FF3932"/>
    <w:rsid w:val="02A30447"/>
    <w:rsid w:val="02AC1857"/>
    <w:rsid w:val="032D749D"/>
    <w:rsid w:val="079A0A98"/>
    <w:rsid w:val="0985397E"/>
    <w:rsid w:val="09C972E2"/>
    <w:rsid w:val="0B8405E4"/>
    <w:rsid w:val="156E09DE"/>
    <w:rsid w:val="1647784F"/>
    <w:rsid w:val="16DC5B98"/>
    <w:rsid w:val="16F324ED"/>
    <w:rsid w:val="1D5952EA"/>
    <w:rsid w:val="1E8870DF"/>
    <w:rsid w:val="2D342C08"/>
    <w:rsid w:val="2DFB3380"/>
    <w:rsid w:val="347B6923"/>
    <w:rsid w:val="359348D7"/>
    <w:rsid w:val="39ED313D"/>
    <w:rsid w:val="3A3865F8"/>
    <w:rsid w:val="3E291866"/>
    <w:rsid w:val="417E7309"/>
    <w:rsid w:val="450B551D"/>
    <w:rsid w:val="46DE7918"/>
    <w:rsid w:val="48224A9C"/>
    <w:rsid w:val="4BDE5A60"/>
    <w:rsid w:val="4DAF36DE"/>
    <w:rsid w:val="50150D18"/>
    <w:rsid w:val="561F20E0"/>
    <w:rsid w:val="56E74127"/>
    <w:rsid w:val="56F279C3"/>
    <w:rsid w:val="587C7230"/>
    <w:rsid w:val="590E4389"/>
    <w:rsid w:val="5B2353A2"/>
    <w:rsid w:val="5D260EDE"/>
    <w:rsid w:val="5FAF56E5"/>
    <w:rsid w:val="65F149E2"/>
    <w:rsid w:val="6C667B46"/>
    <w:rsid w:val="6DAD24E9"/>
    <w:rsid w:val="6F2E6338"/>
    <w:rsid w:val="6FA50ABC"/>
    <w:rsid w:val="70000A89"/>
    <w:rsid w:val="721B457D"/>
    <w:rsid w:val="758B206A"/>
    <w:rsid w:val="75EE5817"/>
    <w:rsid w:val="776F1461"/>
    <w:rsid w:val="7847671C"/>
    <w:rsid w:val="7DB42912"/>
    <w:rsid w:val="7EE96F51"/>
    <w:rsid w:val="7F58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unhideWhenUsed="1" w:qFormat="1"/>
    <w:lsdException w:name="heading 3"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uiPriority w:val="9"/>
    <w:qFormat/>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33C0B" w:themeColor="accent2" w:themeShade="80"/>
      <w:sz w:val="22"/>
      <w:szCs w:val="22"/>
    </w:rPr>
  </w:style>
  <w:style w:type="paragraph" w:styleId="Heading2">
    <w:name w:val="heading 2"/>
    <w:basedOn w:val="1"/>
    <w:next w:val="Normal"/>
    <w:uiPriority w:val="99"/>
    <w:unhideWhenUsed/>
    <w:qFormat/>
    <w:pPr>
      <w:framePr w:wrap="around"/>
      <w:widowControl w:val="0"/>
      <w:autoSpaceDE w:val="0"/>
      <w:autoSpaceDN w:val="0"/>
      <w:adjustRightInd w:val="0"/>
      <w:outlineLvl w:val="1"/>
    </w:pPr>
    <w:rPr>
      <w:rFonts w:asciiTheme="minorHAnsi" w:eastAsiaTheme="minorEastAsia" w:hAnsiTheme="minorHAnsi" w:cstheme="minorBidi"/>
      <w:sz w:val="24"/>
      <w:szCs w:val="24"/>
    </w:rPr>
  </w:style>
  <w:style w:type="paragraph" w:styleId="Heading3">
    <w:name w:val="heading 3"/>
    <w:basedOn w:val="1"/>
    <w:next w:val="Normal"/>
    <w:uiPriority w:val="99"/>
    <w:unhideWhenUsed/>
    <w:qFormat/>
    <w:pPr>
      <w:framePr w:wrap="around"/>
      <w:widowControl w:val="0"/>
      <w:autoSpaceDE w:val="0"/>
      <w:autoSpaceDN w:val="0"/>
      <w:adjustRightInd w:val="0"/>
      <w:outlineLvl w:val="2"/>
    </w:pPr>
    <w:rPr>
      <w:rFonts w:asciiTheme="minorHAnsi" w:eastAsiaTheme="minorEastAsia" w:hAnsiTheme="minorHAnsi" w:cstheme="minorBidi"/>
      <w:sz w:val="24"/>
      <w:szCs w:val="24"/>
    </w:rPr>
  </w:style>
  <w:style w:type="paragraph" w:styleId="Heading4">
    <w:name w:val="heading 4"/>
    <w:basedOn w:val="Normal"/>
    <w:next w:val="Normal"/>
    <w:link w:val="Heading4Char"/>
    <w:semiHidden/>
    <w:unhideWhenUsed/>
    <w:qFormat/>
    <w:rsid w:val="00ED4EA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qFormat/>
    <w:pPr>
      <w:framePr w:wrap="around" w:hAnchor="text"/>
    </w:pPr>
    <w:rPr>
      <w:rFonts w:ascii="Helvetica" w:eastAsia="Arial Unicode MS" w:hAnsi="Helvetica" w:cs="Arial Unicode MS"/>
      <w:color w:val="000000"/>
      <w:sz w:val="22"/>
      <w:szCs w:val="22"/>
    </w:rPr>
  </w:style>
  <w:style w:type="paragraph" w:styleId="CommentText">
    <w:name w:val="annotation text"/>
    <w:basedOn w:val="Normal"/>
    <w:link w:val="CommentTextChar"/>
    <w:qFormat/>
    <w:rPr>
      <w:sz w:val="20"/>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qFormat/>
    <w:pPr>
      <w:widowControl/>
      <w:spacing w:beforeAutospacing="1" w:afterAutospacing="1"/>
      <w:jc w:val="left"/>
    </w:pPr>
    <w:rPr>
      <w:rFonts w:ascii="SimSun" w:eastAsia="SimSun" w:hAnsi="SimSun" w:cs="Times New Roman"/>
      <w:kern w:val="0"/>
      <w:sz w:val="24"/>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Pr>
      <w:rFonts w:ascii="Calibri" w:eastAsia="SimSun" w:hAnsi="Calibri" w:cs="Arial" w:hint="default"/>
      <w:b/>
      <w:bCs/>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16"/>
      <w:szCs w:val="16"/>
    </w:rPr>
  </w:style>
  <w:style w:type="character" w:customStyle="1" w:styleId="font01">
    <w:name w:val="font01"/>
    <w:basedOn w:val="DefaultParagraphFont"/>
    <w:qFormat/>
    <w:rPr>
      <w:rFonts w:ascii="Times New Roman" w:hAnsi="Times New Roman" w:cs="Times New Roman" w:hint="default"/>
      <w:color w:val="0000FF"/>
      <w:sz w:val="24"/>
      <w:szCs w:val="24"/>
      <w:u w:val="none"/>
    </w:rPr>
  </w:style>
  <w:style w:type="paragraph" w:styleId="BalloonText">
    <w:name w:val="Balloon Text"/>
    <w:basedOn w:val="Normal"/>
    <w:link w:val="BalloonTextChar"/>
    <w:rsid w:val="00343915"/>
    <w:rPr>
      <w:rFonts w:ascii="Tahoma" w:hAnsi="Tahoma" w:cs="Tahoma"/>
      <w:sz w:val="16"/>
      <w:szCs w:val="16"/>
    </w:rPr>
  </w:style>
  <w:style w:type="character" w:customStyle="1" w:styleId="BalloonTextChar">
    <w:name w:val="Balloon Text Char"/>
    <w:basedOn w:val="DefaultParagraphFont"/>
    <w:link w:val="BalloonText"/>
    <w:rsid w:val="00343915"/>
    <w:rPr>
      <w:rFonts w:ascii="Tahoma" w:eastAsiaTheme="minorEastAsia" w:hAnsi="Tahoma" w:cs="Tahoma"/>
      <w:kern w:val="2"/>
      <w:sz w:val="16"/>
      <w:szCs w:val="16"/>
      <w:lang w:eastAsia="zh-CN"/>
    </w:rPr>
  </w:style>
  <w:style w:type="paragraph" w:styleId="CommentSubject">
    <w:name w:val="annotation subject"/>
    <w:basedOn w:val="CommentText"/>
    <w:next w:val="CommentText"/>
    <w:link w:val="CommentSubjectChar"/>
    <w:rsid w:val="00CA3890"/>
    <w:rPr>
      <w:b/>
      <w:bCs/>
      <w:szCs w:val="20"/>
    </w:rPr>
  </w:style>
  <w:style w:type="character" w:customStyle="1" w:styleId="CommentTextChar">
    <w:name w:val="Comment Text Char"/>
    <w:basedOn w:val="DefaultParagraphFont"/>
    <w:link w:val="CommentText"/>
    <w:qFormat/>
    <w:rsid w:val="00CA3890"/>
    <w:rPr>
      <w:rFonts w:asciiTheme="minorHAnsi" w:eastAsiaTheme="minorEastAsia" w:hAnsiTheme="minorHAnsi" w:cstheme="minorBidi"/>
      <w:kern w:val="2"/>
      <w:szCs w:val="24"/>
      <w:lang w:eastAsia="zh-CN"/>
    </w:rPr>
  </w:style>
  <w:style w:type="character" w:customStyle="1" w:styleId="CommentSubjectChar">
    <w:name w:val="Comment Subject Char"/>
    <w:basedOn w:val="CommentTextChar"/>
    <w:link w:val="CommentSubject"/>
    <w:rsid w:val="00CA3890"/>
    <w:rPr>
      <w:rFonts w:asciiTheme="minorHAnsi" w:eastAsiaTheme="minorEastAsia" w:hAnsiTheme="minorHAnsi" w:cstheme="minorBidi"/>
      <w:b/>
      <w:bCs/>
      <w:kern w:val="2"/>
      <w:szCs w:val="24"/>
      <w:lang w:eastAsia="zh-CN"/>
    </w:rPr>
  </w:style>
  <w:style w:type="paragraph" w:customStyle="1" w:styleId="ListParagraph1">
    <w:name w:val="List Paragraph1"/>
    <w:basedOn w:val="Normal"/>
    <w:uiPriority w:val="34"/>
    <w:qFormat/>
    <w:rsid w:val="00CA3890"/>
    <w:pPr>
      <w:spacing w:after="200" w:line="276" w:lineRule="auto"/>
      <w:ind w:left="720"/>
      <w:contextualSpacing/>
    </w:pPr>
    <w:rPr>
      <w:rFonts w:ascii="Times New Roman" w:eastAsia="Times New Roman" w:hAnsi="Times New Roman" w:cs="Times New Roman"/>
      <w:sz w:val="24"/>
      <w:szCs w:val="22"/>
    </w:rPr>
  </w:style>
  <w:style w:type="paragraph" w:styleId="Revision">
    <w:name w:val="Revision"/>
    <w:hidden/>
    <w:uiPriority w:val="99"/>
    <w:unhideWhenUsed/>
    <w:rsid w:val="00DD01C2"/>
    <w:rPr>
      <w:rFonts w:asciiTheme="minorHAnsi" w:eastAsiaTheme="minorEastAsia" w:hAnsiTheme="minorHAnsi" w:cstheme="minorBidi"/>
      <w:kern w:val="2"/>
      <w:sz w:val="21"/>
      <w:szCs w:val="24"/>
      <w:lang w:eastAsia="zh-CN"/>
    </w:rPr>
  </w:style>
  <w:style w:type="character" w:customStyle="1" w:styleId="Heading4Char">
    <w:name w:val="Heading 4 Char"/>
    <w:basedOn w:val="DefaultParagraphFont"/>
    <w:link w:val="Heading4"/>
    <w:semiHidden/>
    <w:rsid w:val="00ED4EA3"/>
    <w:rPr>
      <w:rFonts w:asciiTheme="majorHAnsi" w:eastAsiaTheme="majorEastAsia" w:hAnsiTheme="majorHAnsi" w:cstheme="majorBidi"/>
      <w:b/>
      <w:bCs/>
      <w:i/>
      <w:iCs/>
      <w:color w:val="5B9BD5" w:themeColor="accent1"/>
      <w:kern w:val="2"/>
      <w:sz w:val="21"/>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unhideWhenUsed="1" w:qFormat="1"/>
    <w:lsdException w:name="heading 3"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uiPriority w:val="9"/>
    <w:qFormat/>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33C0B" w:themeColor="accent2" w:themeShade="80"/>
      <w:sz w:val="22"/>
      <w:szCs w:val="22"/>
    </w:rPr>
  </w:style>
  <w:style w:type="paragraph" w:styleId="Heading2">
    <w:name w:val="heading 2"/>
    <w:basedOn w:val="1"/>
    <w:next w:val="Normal"/>
    <w:uiPriority w:val="99"/>
    <w:unhideWhenUsed/>
    <w:qFormat/>
    <w:pPr>
      <w:framePr w:wrap="around"/>
      <w:widowControl w:val="0"/>
      <w:autoSpaceDE w:val="0"/>
      <w:autoSpaceDN w:val="0"/>
      <w:adjustRightInd w:val="0"/>
      <w:outlineLvl w:val="1"/>
    </w:pPr>
    <w:rPr>
      <w:rFonts w:asciiTheme="minorHAnsi" w:eastAsiaTheme="minorEastAsia" w:hAnsiTheme="minorHAnsi" w:cstheme="minorBidi"/>
      <w:sz w:val="24"/>
      <w:szCs w:val="24"/>
    </w:rPr>
  </w:style>
  <w:style w:type="paragraph" w:styleId="Heading3">
    <w:name w:val="heading 3"/>
    <w:basedOn w:val="1"/>
    <w:next w:val="Normal"/>
    <w:uiPriority w:val="99"/>
    <w:unhideWhenUsed/>
    <w:qFormat/>
    <w:pPr>
      <w:framePr w:wrap="around"/>
      <w:widowControl w:val="0"/>
      <w:autoSpaceDE w:val="0"/>
      <w:autoSpaceDN w:val="0"/>
      <w:adjustRightInd w:val="0"/>
      <w:outlineLvl w:val="2"/>
    </w:pPr>
    <w:rPr>
      <w:rFonts w:asciiTheme="minorHAnsi" w:eastAsiaTheme="minorEastAsia" w:hAnsiTheme="minorHAnsi" w:cstheme="minorBidi"/>
      <w:sz w:val="24"/>
      <w:szCs w:val="24"/>
    </w:rPr>
  </w:style>
  <w:style w:type="paragraph" w:styleId="Heading4">
    <w:name w:val="heading 4"/>
    <w:basedOn w:val="Normal"/>
    <w:next w:val="Normal"/>
    <w:link w:val="Heading4Char"/>
    <w:semiHidden/>
    <w:unhideWhenUsed/>
    <w:qFormat/>
    <w:rsid w:val="00ED4EA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qFormat/>
    <w:pPr>
      <w:framePr w:wrap="around" w:hAnchor="text"/>
    </w:pPr>
    <w:rPr>
      <w:rFonts w:ascii="Helvetica" w:eastAsia="Arial Unicode MS" w:hAnsi="Helvetica" w:cs="Arial Unicode MS"/>
      <w:color w:val="000000"/>
      <w:sz w:val="22"/>
      <w:szCs w:val="22"/>
    </w:rPr>
  </w:style>
  <w:style w:type="paragraph" w:styleId="CommentText">
    <w:name w:val="annotation text"/>
    <w:basedOn w:val="Normal"/>
    <w:link w:val="CommentTextChar"/>
    <w:qFormat/>
    <w:rPr>
      <w:sz w:val="20"/>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qFormat/>
    <w:pPr>
      <w:widowControl/>
      <w:spacing w:beforeAutospacing="1" w:afterAutospacing="1"/>
      <w:jc w:val="left"/>
    </w:pPr>
    <w:rPr>
      <w:rFonts w:ascii="SimSun" w:eastAsia="SimSun" w:hAnsi="SimSun" w:cs="Times New Roman"/>
      <w:kern w:val="0"/>
      <w:sz w:val="24"/>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Pr>
      <w:rFonts w:ascii="Calibri" w:eastAsia="SimSun" w:hAnsi="Calibri" w:cs="Arial" w:hint="default"/>
      <w:b/>
      <w:bCs/>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16"/>
      <w:szCs w:val="16"/>
    </w:rPr>
  </w:style>
  <w:style w:type="character" w:customStyle="1" w:styleId="font01">
    <w:name w:val="font01"/>
    <w:basedOn w:val="DefaultParagraphFont"/>
    <w:qFormat/>
    <w:rPr>
      <w:rFonts w:ascii="Times New Roman" w:hAnsi="Times New Roman" w:cs="Times New Roman" w:hint="default"/>
      <w:color w:val="0000FF"/>
      <w:sz w:val="24"/>
      <w:szCs w:val="24"/>
      <w:u w:val="none"/>
    </w:rPr>
  </w:style>
  <w:style w:type="paragraph" w:styleId="BalloonText">
    <w:name w:val="Balloon Text"/>
    <w:basedOn w:val="Normal"/>
    <w:link w:val="BalloonTextChar"/>
    <w:rsid w:val="00343915"/>
    <w:rPr>
      <w:rFonts w:ascii="Tahoma" w:hAnsi="Tahoma" w:cs="Tahoma"/>
      <w:sz w:val="16"/>
      <w:szCs w:val="16"/>
    </w:rPr>
  </w:style>
  <w:style w:type="character" w:customStyle="1" w:styleId="BalloonTextChar">
    <w:name w:val="Balloon Text Char"/>
    <w:basedOn w:val="DefaultParagraphFont"/>
    <w:link w:val="BalloonText"/>
    <w:rsid w:val="00343915"/>
    <w:rPr>
      <w:rFonts w:ascii="Tahoma" w:eastAsiaTheme="minorEastAsia" w:hAnsi="Tahoma" w:cs="Tahoma"/>
      <w:kern w:val="2"/>
      <w:sz w:val="16"/>
      <w:szCs w:val="16"/>
      <w:lang w:eastAsia="zh-CN"/>
    </w:rPr>
  </w:style>
  <w:style w:type="paragraph" w:styleId="CommentSubject">
    <w:name w:val="annotation subject"/>
    <w:basedOn w:val="CommentText"/>
    <w:next w:val="CommentText"/>
    <w:link w:val="CommentSubjectChar"/>
    <w:rsid w:val="00CA3890"/>
    <w:rPr>
      <w:b/>
      <w:bCs/>
      <w:szCs w:val="20"/>
    </w:rPr>
  </w:style>
  <w:style w:type="character" w:customStyle="1" w:styleId="CommentTextChar">
    <w:name w:val="Comment Text Char"/>
    <w:basedOn w:val="DefaultParagraphFont"/>
    <w:link w:val="CommentText"/>
    <w:qFormat/>
    <w:rsid w:val="00CA3890"/>
    <w:rPr>
      <w:rFonts w:asciiTheme="minorHAnsi" w:eastAsiaTheme="minorEastAsia" w:hAnsiTheme="minorHAnsi" w:cstheme="minorBidi"/>
      <w:kern w:val="2"/>
      <w:szCs w:val="24"/>
      <w:lang w:eastAsia="zh-CN"/>
    </w:rPr>
  </w:style>
  <w:style w:type="character" w:customStyle="1" w:styleId="CommentSubjectChar">
    <w:name w:val="Comment Subject Char"/>
    <w:basedOn w:val="CommentTextChar"/>
    <w:link w:val="CommentSubject"/>
    <w:rsid w:val="00CA3890"/>
    <w:rPr>
      <w:rFonts w:asciiTheme="minorHAnsi" w:eastAsiaTheme="minorEastAsia" w:hAnsiTheme="minorHAnsi" w:cstheme="minorBidi"/>
      <w:b/>
      <w:bCs/>
      <w:kern w:val="2"/>
      <w:szCs w:val="24"/>
      <w:lang w:eastAsia="zh-CN"/>
    </w:rPr>
  </w:style>
  <w:style w:type="paragraph" w:customStyle="1" w:styleId="ListParagraph1">
    <w:name w:val="List Paragraph1"/>
    <w:basedOn w:val="Normal"/>
    <w:uiPriority w:val="34"/>
    <w:qFormat/>
    <w:rsid w:val="00CA3890"/>
    <w:pPr>
      <w:spacing w:after="200" w:line="276" w:lineRule="auto"/>
      <w:ind w:left="720"/>
      <w:contextualSpacing/>
    </w:pPr>
    <w:rPr>
      <w:rFonts w:ascii="Times New Roman" w:eastAsia="Times New Roman" w:hAnsi="Times New Roman" w:cs="Times New Roman"/>
      <w:sz w:val="24"/>
      <w:szCs w:val="22"/>
    </w:rPr>
  </w:style>
  <w:style w:type="paragraph" w:styleId="Revision">
    <w:name w:val="Revision"/>
    <w:hidden/>
    <w:uiPriority w:val="99"/>
    <w:unhideWhenUsed/>
    <w:rsid w:val="00DD01C2"/>
    <w:rPr>
      <w:rFonts w:asciiTheme="minorHAnsi" w:eastAsiaTheme="minorEastAsia" w:hAnsiTheme="minorHAnsi" w:cstheme="minorBidi"/>
      <w:kern w:val="2"/>
      <w:sz w:val="21"/>
      <w:szCs w:val="24"/>
      <w:lang w:eastAsia="zh-CN"/>
    </w:rPr>
  </w:style>
  <w:style w:type="character" w:customStyle="1" w:styleId="Heading4Char">
    <w:name w:val="Heading 4 Char"/>
    <w:basedOn w:val="DefaultParagraphFont"/>
    <w:link w:val="Heading4"/>
    <w:semiHidden/>
    <w:rsid w:val="00ED4EA3"/>
    <w:rPr>
      <w:rFonts w:asciiTheme="majorHAnsi" w:eastAsiaTheme="majorEastAsia" w:hAnsiTheme="majorHAnsi" w:cstheme="majorBidi"/>
      <w:b/>
      <w:bCs/>
      <w:i/>
      <w:iCs/>
      <w:color w:val="5B9BD5" w:themeColor="accent1"/>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video.itongzhuo.com/6ebeca47130945b293d7f1f0d798a10b/38ea38bce2e548b996046c2174171340-09a6ffb8f74c1515a8d8ce4a94d25a80-fd.mp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video.itongzhuo.com/03c6d3c6040c465683630a9304ec1bc7/9900328d2c824744bdb24a3d6617c227-702ea4d234a0e7352569e089bfa681af-fd.mp4"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潮州市直及下属单位</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Katrina</dc:creator>
  <cp:lastModifiedBy>Kelsi</cp:lastModifiedBy>
  <cp:revision>43</cp:revision>
  <dcterms:created xsi:type="dcterms:W3CDTF">2023-03-18T09:13:00Z</dcterms:created>
  <dcterms:modified xsi:type="dcterms:W3CDTF">2024-03-31T01:11:00Z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76322885B366444B93C7BBB5C44AF9D9_13</vt:lpwstr>
  </property>
</Properties>
</file>